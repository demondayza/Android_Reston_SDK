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8522" w:type="dxa"/>
        <w:jc w:val="center"/>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892" w:hRule="atLeast"/>
          <w:jc w:val="center"/>
        </w:trPr>
        <w:tc>
          <w:tcPr>
            <w:tcW w:w="8522" w:type="dxa"/>
            <w:vAlign w:val="top"/>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1440" w:hRule="atLeast"/>
          <w:jc w:val="center"/>
        </w:trPr>
        <w:tc>
          <w:tcPr>
            <w:tcW w:w="8522" w:type="dxa"/>
            <w:tcBorders>
              <w:bottom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 xml:space="preserve">RestOn Android SDK </w:t>
            </w:r>
            <w:r>
              <w:rPr>
                <w:rFonts w:hint="eastAsia" w:ascii="微软雅黑" w:hAnsi="微软雅黑" w:eastAsia="微软雅黑" w:cs="微软雅黑"/>
                <w:b/>
                <w:bCs/>
                <w:sz w:val="32"/>
                <w:szCs w:val="40"/>
                <w:lang w:eastAsia="zh-CN"/>
              </w:rPr>
              <w:t>Description</w:t>
            </w:r>
          </w:p>
        </w:tc>
      </w:tr>
      <w:tr>
        <w:tblPrEx>
          <w:tblLayout w:type="fixed"/>
          <w:tblCellMar>
            <w:top w:w="0" w:type="dxa"/>
            <w:left w:w="108" w:type="dxa"/>
            <w:bottom w:w="0" w:type="dxa"/>
            <w:right w:w="108" w:type="dxa"/>
          </w:tblCellMar>
        </w:tblPrEx>
        <w:trPr>
          <w:trHeight w:val="720" w:hRule="atLeast"/>
          <w:jc w:val="center"/>
        </w:trPr>
        <w:tc>
          <w:tcPr>
            <w:tcW w:w="8522" w:type="dxa"/>
            <w:tcBorders>
              <w:top w:val="single" w:color="4F81BD" w:sz="4" w:space="0"/>
            </w:tcBorders>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V1.0</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lang w:val="en-US" w:eastAsia="zh-CN"/>
              </w:rPr>
              <w:t xml:space="preserve">Author: </w:t>
            </w:r>
            <w:r>
              <w:rPr>
                <w:rFonts w:hint="eastAsia" w:ascii="微软雅黑" w:hAnsi="微软雅黑" w:eastAsia="微软雅黑" w:cs="微软雅黑"/>
                <w:b/>
                <w:bCs/>
                <w:sz w:val="32"/>
                <w:szCs w:val="40"/>
              </w:rPr>
              <w:t>闭周健</w:t>
            </w:r>
          </w:p>
        </w:tc>
      </w:tr>
      <w:tr>
        <w:tblPrEx>
          <w:tblLayout w:type="fixed"/>
          <w:tblCellMar>
            <w:top w:w="0" w:type="dxa"/>
            <w:left w:w="108" w:type="dxa"/>
            <w:bottom w:w="0" w:type="dxa"/>
            <w:right w:w="108" w:type="dxa"/>
          </w:tblCellMar>
        </w:tblPrEx>
        <w:trPr>
          <w:trHeight w:val="360" w:hRule="atLeast"/>
          <w:jc w:val="center"/>
        </w:trPr>
        <w:tc>
          <w:tcPr>
            <w:tcW w:w="8522" w:type="dxa"/>
            <w:vAlign w:val="center"/>
          </w:tcPr>
          <w:p>
            <w:pPr>
              <w:jc w:val="cente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t>2017/07/10</w:t>
            </w:r>
          </w:p>
        </w:tc>
      </w:tr>
    </w:tbl>
    <w:p>
      <w:pPr>
        <w:jc w:val="center"/>
        <w:rPr>
          <w:rFonts w:hint="eastAsia" w:ascii="微软雅黑" w:hAnsi="微软雅黑" w:eastAsia="微软雅黑" w:cs="微软雅黑"/>
          <w:b/>
          <w:bCs/>
          <w:sz w:val="32"/>
          <w:szCs w:val="40"/>
        </w:rPr>
      </w:pPr>
    </w:p>
    <w:p>
      <w:pPr>
        <w:pStyle w:val="2"/>
        <w:jc w:val="center"/>
        <w:rPr>
          <w:rFonts w:ascii="微软雅黑" w:hAnsi="微软雅黑" w:eastAsia="微软雅黑" w:cs="微软雅黑"/>
          <w:sz w:val="21"/>
          <w:szCs w:val="21"/>
        </w:rPr>
      </w:pPr>
      <w:bookmarkStart w:id="0" w:name="_Toc21759"/>
      <w:bookmarkStart w:id="1" w:name="_Toc7853"/>
      <w:r>
        <w:rPr>
          <w:rFonts w:ascii="微软雅黑" w:hAnsi="微软雅黑" w:eastAsia="微软雅黑" w:cs="微软雅黑"/>
          <w:sz w:val="21"/>
          <w:szCs w:val="21"/>
        </w:rPr>
        <w:t>Change log</w:t>
      </w:r>
      <w:bookmarkEnd w:id="0"/>
      <w:bookmarkEnd w:id="1"/>
    </w:p>
    <w:tbl>
      <w:tblPr>
        <w:tblStyle w:val="14"/>
        <w:tblW w:w="85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
      <w:tblGrid>
        <w:gridCol w:w="1463"/>
        <w:gridCol w:w="5970"/>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Date</w:t>
            </w:r>
          </w:p>
        </w:tc>
        <w:tc>
          <w:tcPr>
            <w:tcW w:w="5970"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Log</w:t>
            </w:r>
          </w:p>
        </w:tc>
        <w:tc>
          <w:tcPr>
            <w:tcW w:w="1071" w:type="dxa"/>
            <w:vAlign w:val="center"/>
          </w:tcPr>
          <w:p>
            <w:pPr>
              <w:spacing w:line="0" w:lineRule="atLeast"/>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2017-09-13</w:t>
            </w:r>
          </w:p>
        </w:tc>
        <w:tc>
          <w:tcPr>
            <w:tcW w:w="5970" w:type="dxa"/>
            <w:vAlign w:val="center"/>
          </w:tcPr>
          <w:p>
            <w:pPr>
              <w:spacing w:line="0" w:lineRule="atLeast"/>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rPr>
              <w:t>Create</w:t>
            </w:r>
          </w:p>
        </w:tc>
        <w:tc>
          <w:tcPr>
            <w:tcW w:w="1071" w:type="dxa"/>
            <w:vAlign w:val="center"/>
          </w:tcPr>
          <w:p>
            <w:pPr>
              <w:spacing w:line="0" w:lineRule="atLeast"/>
              <w:jc w:val="center"/>
              <w:rPr>
                <w:rFonts w:hint="eastAsia" w:ascii="微软雅黑" w:hAnsi="微软雅黑" w:eastAsia="微软雅黑" w:cs="微软雅黑"/>
                <w:szCs w:val="21"/>
              </w:rPr>
            </w:pPr>
            <w:r>
              <w:rPr>
                <w:rFonts w:hint="eastAsia" w:ascii="微软雅黑" w:hAnsi="微软雅黑" w:eastAsia="微软雅黑" w:cs="微软雅黑"/>
                <w:szCs w:val="21"/>
              </w:rPr>
              <w:t>闭周健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c>
          <w:tcPr>
            <w:tcW w:w="1463" w:type="dxa"/>
            <w:vAlign w:val="center"/>
          </w:tcPr>
          <w:p>
            <w:pPr>
              <w:spacing w:line="0" w:lineRule="atLeast"/>
              <w:jc w:val="center"/>
              <w:rPr>
                <w:rFonts w:hint="eastAsia" w:ascii="微软雅黑" w:hAnsi="微软雅黑" w:eastAsia="微软雅黑" w:cs="微软雅黑"/>
                <w:b/>
                <w:bCs/>
                <w:szCs w:val="21"/>
              </w:rPr>
            </w:pPr>
          </w:p>
        </w:tc>
        <w:tc>
          <w:tcPr>
            <w:tcW w:w="5970" w:type="dxa"/>
            <w:vAlign w:val="center"/>
          </w:tcPr>
          <w:p>
            <w:pPr>
              <w:spacing w:line="0" w:lineRule="atLeast"/>
              <w:jc w:val="center"/>
              <w:rPr>
                <w:rFonts w:hint="eastAsia" w:ascii="微软雅黑" w:hAnsi="微软雅黑" w:eastAsia="微软雅黑" w:cs="微软雅黑"/>
                <w:b/>
                <w:bCs/>
                <w:szCs w:val="21"/>
              </w:rPr>
            </w:pPr>
          </w:p>
        </w:tc>
        <w:tc>
          <w:tcPr>
            <w:tcW w:w="1071" w:type="dxa"/>
            <w:vAlign w:val="center"/>
          </w:tcPr>
          <w:p>
            <w:pPr>
              <w:spacing w:line="0" w:lineRule="atLeast"/>
              <w:jc w:val="center"/>
              <w:rPr>
                <w:rFonts w:hint="eastAsia" w:ascii="微软雅黑" w:hAnsi="微软雅黑" w:eastAsia="微软雅黑" w:cs="微软雅黑"/>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13" w:type="dxa"/>
          </w:tblCellMar>
        </w:tblPrEx>
        <w:trPr>
          <w:ins w:id="0" w:author="jollytsai" w:date="2016-09-08T17:50:00Z"/>
        </w:trPr>
        <w:tc>
          <w:tcPr>
            <w:tcW w:w="1463" w:type="dxa"/>
            <w:vAlign w:val="center"/>
          </w:tcPr>
          <w:p>
            <w:pPr>
              <w:spacing w:line="0" w:lineRule="atLeast"/>
              <w:jc w:val="center"/>
              <w:rPr>
                <w:ins w:id="1" w:author="jollytsai" w:date="2016-09-08T17:50:00Z"/>
                <w:rFonts w:hint="eastAsia" w:ascii="微软雅黑" w:hAnsi="微软雅黑" w:eastAsia="微软雅黑" w:cs="微软雅黑"/>
                <w:b/>
                <w:bCs/>
                <w:szCs w:val="21"/>
              </w:rPr>
            </w:pPr>
          </w:p>
        </w:tc>
        <w:tc>
          <w:tcPr>
            <w:tcW w:w="5970" w:type="dxa"/>
            <w:vAlign w:val="center"/>
          </w:tcPr>
          <w:p>
            <w:pPr>
              <w:spacing w:line="0" w:lineRule="atLeast"/>
              <w:jc w:val="center"/>
              <w:rPr>
                <w:ins w:id="2" w:author="jollytsai" w:date="2016-09-08T17:50:00Z"/>
                <w:rFonts w:hint="eastAsia" w:ascii="微软雅黑" w:hAnsi="微软雅黑" w:eastAsia="微软雅黑" w:cs="微软雅黑"/>
                <w:b/>
                <w:bCs/>
                <w:szCs w:val="21"/>
              </w:rPr>
            </w:pPr>
          </w:p>
        </w:tc>
        <w:tc>
          <w:tcPr>
            <w:tcW w:w="1071" w:type="dxa"/>
            <w:vAlign w:val="center"/>
          </w:tcPr>
          <w:p>
            <w:pPr>
              <w:spacing w:line="0" w:lineRule="atLeast"/>
              <w:jc w:val="center"/>
              <w:rPr>
                <w:ins w:id="3" w:author="jollytsai" w:date="2016-09-08T17:50:00Z"/>
                <w:rFonts w:hint="eastAsia" w:ascii="微软雅黑" w:hAnsi="微软雅黑" w:eastAsia="微软雅黑" w:cs="微软雅黑"/>
                <w:b/>
                <w:bCs/>
                <w:szCs w:val="21"/>
              </w:rPr>
            </w:pPr>
          </w:p>
        </w:tc>
      </w:tr>
    </w:tbl>
    <w:p>
      <w:pPr>
        <w:rPr>
          <w:vanish/>
        </w:rPr>
      </w:pPr>
    </w:p>
    <w:tbl>
      <w:tblPr>
        <w:tblStyle w:val="14"/>
        <w:tblpPr w:leftFromText="187" w:rightFromText="187" w:horzAnchor="margin" w:tblpXSpec="center" w:tblpYSpec="bottom"/>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vAlign w:val="top"/>
          </w:tcPr>
          <w:p>
            <w:pPr>
              <w:jc w:val="center"/>
              <w:rPr>
                <w:rFonts w:hint="eastAsia" w:ascii="微软雅黑" w:hAnsi="微软雅黑" w:eastAsia="微软雅黑" w:cs="微软雅黑"/>
                <w:b/>
                <w:bCs/>
                <w:szCs w:val="21"/>
              </w:rPr>
            </w:pPr>
            <w:r>
              <w:rPr>
                <w:rFonts w:hint="eastAsia" w:ascii="微软雅黑" w:hAnsi="微软雅黑" w:eastAsia="微软雅黑" w:cs="微软雅黑"/>
                <w:b/>
                <w:bCs/>
                <w:szCs w:val="21"/>
              </w:rPr>
              <w:t>内部文档 严禁外传</w:t>
            </w:r>
          </w:p>
        </w:tc>
      </w:tr>
    </w:tbl>
    <w:p>
      <w:pPr>
        <w:pStyle w:val="2"/>
        <w:jc w:val="center"/>
        <w:rPr>
          <w:rFonts w:ascii="微软雅黑" w:hAnsi="微软雅黑" w:eastAsia="微软雅黑" w:cs="微软雅黑"/>
          <w:sz w:val="32"/>
          <w:szCs w:val="32"/>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rPr>
          <w:rFonts w:hint="eastAsia" w:ascii="微软雅黑" w:hAnsi="微软雅黑" w:eastAsia="微软雅黑" w:cs="微软雅黑"/>
        </w:rPr>
      </w:pPr>
    </w:p>
    <w:p>
      <w:pPr>
        <w:pStyle w:val="2"/>
        <w:jc w:val="center"/>
        <w:rPr>
          <w:rFonts w:hint="eastAsia" w:ascii="微软雅黑" w:hAnsi="微软雅黑" w:eastAsia="微软雅黑" w:cs="微软雅黑"/>
          <w:sz w:val="36"/>
          <w:szCs w:val="36"/>
          <w:lang w:val="en-US" w:eastAsia="zh-CN"/>
        </w:rPr>
      </w:pPr>
      <w:bookmarkStart w:id="2" w:name="_Toc5905"/>
      <w:r>
        <w:rPr>
          <w:rFonts w:hint="eastAsia" w:ascii="微软雅黑" w:hAnsi="微软雅黑" w:eastAsia="微软雅黑" w:cs="微软雅黑"/>
          <w:sz w:val="36"/>
          <w:szCs w:val="36"/>
          <w:lang w:val="en-US" w:eastAsia="zh-CN"/>
        </w:rPr>
        <w:t>Catalog</w:t>
      </w:r>
      <w:bookmarkEnd w:id="2"/>
    </w:p>
    <w:p>
      <w:pPr>
        <w:jc w:val="center"/>
        <w:rPr>
          <w:rFonts w:hint="eastAsia" w:ascii="微软雅黑" w:hAnsi="微软雅黑" w:eastAsia="微软雅黑" w:cs="微软雅黑"/>
          <w:b/>
          <w:bCs/>
          <w:sz w:val="36"/>
          <w:szCs w:val="44"/>
        </w:rPr>
      </w:pPr>
    </w:p>
    <w:p>
      <w:pPr>
        <w:pStyle w:val="8"/>
        <w:tabs>
          <w:tab w:val="right" w:leader="dot" w:pos="8306"/>
        </w:tabs>
      </w:pPr>
      <w:r>
        <w:rPr>
          <w:rFonts w:hint="eastAsia" w:ascii="微软雅黑" w:hAnsi="微软雅黑" w:eastAsia="微软雅黑" w:cs="微软雅黑"/>
          <w:b/>
          <w:bCs/>
          <w:sz w:val="40"/>
          <w:szCs w:val="48"/>
        </w:rPr>
        <w:fldChar w:fldCharType="begin"/>
      </w:r>
      <w:r>
        <w:rPr>
          <w:rFonts w:hint="eastAsia" w:ascii="微软雅黑" w:hAnsi="微软雅黑" w:eastAsia="微软雅黑" w:cs="微软雅黑"/>
          <w:b/>
          <w:bCs/>
          <w:sz w:val="40"/>
          <w:szCs w:val="48"/>
        </w:rPr>
        <w:instrText xml:space="preserve">TOC \o "1-3" \h \u </w:instrText>
      </w:r>
      <w:r>
        <w:rPr>
          <w:rFonts w:hint="eastAsia" w:ascii="微软雅黑" w:hAnsi="微软雅黑" w:eastAsia="微软雅黑" w:cs="微软雅黑"/>
          <w:b/>
          <w:bCs/>
          <w:sz w:val="40"/>
          <w:szCs w:val="48"/>
        </w:rPr>
        <w:fldChar w:fldCharType="separate"/>
      </w:r>
      <w:r>
        <w:rPr>
          <w:rFonts w:hint="eastAsia" w:ascii="微软雅黑" w:hAnsi="微软雅黑" w:eastAsia="微软雅黑" w:cs="微软雅黑"/>
          <w:b/>
          <w:bCs/>
          <w:szCs w:val="48"/>
        </w:rPr>
        <w:fldChar w:fldCharType="begin"/>
      </w:r>
      <w:r>
        <w:rPr>
          <w:rFonts w:hint="eastAsia" w:ascii="微软雅黑" w:hAnsi="微软雅黑" w:eastAsia="微软雅黑" w:cs="微软雅黑"/>
          <w:b/>
          <w:bCs/>
          <w:szCs w:val="48"/>
        </w:rPr>
        <w:instrText xml:space="preserve"> HYPERLINK \l _Toc7853 </w:instrText>
      </w:r>
      <w:r>
        <w:rPr>
          <w:rFonts w:hint="eastAsia" w:ascii="微软雅黑" w:hAnsi="微软雅黑" w:eastAsia="微软雅黑" w:cs="微软雅黑"/>
          <w:b/>
          <w:bCs/>
          <w:szCs w:val="48"/>
        </w:rPr>
        <w:fldChar w:fldCharType="separate"/>
      </w:r>
      <w:r>
        <w:rPr>
          <w:rFonts w:ascii="微软雅黑" w:hAnsi="微软雅黑" w:eastAsia="微软雅黑" w:cs="微软雅黑"/>
          <w:szCs w:val="21"/>
        </w:rPr>
        <w:t>Change log</w:t>
      </w:r>
      <w:r>
        <w:tab/>
      </w:r>
      <w:r>
        <w:fldChar w:fldCharType="begin"/>
      </w:r>
      <w:r>
        <w:instrText xml:space="preserve"> PAGEREF _Toc7853 </w:instrText>
      </w:r>
      <w:r>
        <w:fldChar w:fldCharType="separate"/>
      </w:r>
      <w:r>
        <w:t>1</w:t>
      </w:r>
      <w:r>
        <w:fldChar w:fldCharType="end"/>
      </w:r>
      <w:r>
        <w:rPr>
          <w:rFonts w:hint="eastAsia" w:ascii="微软雅黑" w:hAnsi="微软雅黑" w:eastAsia="微软雅黑" w:cs="微软雅黑"/>
          <w:b/>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_Toc5905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szCs w:val="36"/>
          <w:lang w:val="en-US" w:eastAsia="zh-CN"/>
        </w:rPr>
        <w:t>Catalog</w:t>
      </w:r>
      <w:r>
        <w:tab/>
      </w:r>
      <w:r>
        <w:fldChar w:fldCharType="begin"/>
      </w:r>
      <w:r>
        <w:instrText xml:space="preserve"> PAGEREF _Toc5905 </w:instrText>
      </w:r>
      <w:r>
        <w:fldChar w:fldCharType="separate"/>
      </w:r>
      <w:r>
        <w:t>2</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_Toc21934 </w:instrText>
      </w:r>
      <w:r>
        <w:rPr>
          <w:rFonts w:hint="eastAsia" w:ascii="微软雅黑" w:hAnsi="微软雅黑" w:eastAsia="微软雅黑" w:cs="微软雅黑"/>
          <w:bCs/>
          <w:szCs w:val="48"/>
        </w:rPr>
        <w:fldChar w:fldCharType="separate"/>
      </w:r>
      <w:r>
        <w:rPr>
          <w:rFonts w:ascii="微软雅黑" w:hAnsi="微软雅黑" w:eastAsia="微软雅黑" w:cs="微软雅黑"/>
        </w:rPr>
        <w:t>Android SDK Intro</w:t>
      </w:r>
      <w:r>
        <w:tab/>
      </w:r>
      <w:r>
        <w:fldChar w:fldCharType="begin"/>
      </w:r>
      <w:r>
        <w:instrText xml:space="preserve"> PAGEREF _Toc21934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_Toc14378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 xml:space="preserve">1. </w:t>
      </w:r>
      <w:r>
        <w:t>Function and Purpose</w:t>
      </w:r>
      <w:r>
        <w:tab/>
      </w:r>
      <w:r>
        <w:fldChar w:fldCharType="begin"/>
      </w:r>
      <w:r>
        <w:instrText xml:space="preserve"> PAGEREF _Toc14378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_Toc13486 </w:instrText>
      </w:r>
      <w:r>
        <w:rPr>
          <w:rFonts w:hint="eastAsia" w:ascii="微软雅黑" w:hAnsi="微软雅黑" w:eastAsia="微软雅黑" w:cs="微软雅黑"/>
          <w:bCs/>
          <w:szCs w:val="48"/>
        </w:rPr>
        <w:fldChar w:fldCharType="separate"/>
      </w:r>
      <w:r>
        <w:rPr>
          <w:rFonts w:hint="default" w:ascii="微软雅黑" w:hAnsi="微软雅黑" w:eastAsia="微软雅黑" w:cs="微软雅黑"/>
        </w:rPr>
        <w:t>Integration</w:t>
      </w:r>
      <w:r>
        <w:tab/>
      </w:r>
      <w:r>
        <w:fldChar w:fldCharType="begin"/>
      </w:r>
      <w:r>
        <w:instrText xml:space="preserve"> PAGEREF _Toc13486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_Toc5740 </w:instrText>
      </w:r>
      <w:r>
        <w:rPr>
          <w:rFonts w:hint="eastAsia" w:ascii="微软雅黑" w:hAnsi="微软雅黑" w:eastAsia="微软雅黑" w:cs="微软雅黑"/>
          <w:bCs/>
          <w:szCs w:val="48"/>
        </w:rPr>
        <w:fldChar w:fldCharType="separate"/>
      </w:r>
      <w:r>
        <w:rPr>
          <w:rFonts w:hint="eastAsia"/>
        </w:rPr>
        <w:t>1 .SDK</w:t>
      </w:r>
      <w:r>
        <w:rPr>
          <w:rFonts w:hint="eastAsia"/>
          <w:lang w:val="en-US" w:eastAsia="zh-CN"/>
        </w:rPr>
        <w:t xml:space="preserve"> </w:t>
      </w:r>
      <w:r>
        <w:t>framework</w:t>
      </w:r>
      <w:r>
        <w:tab/>
      </w:r>
      <w:r>
        <w:fldChar w:fldCharType="begin"/>
      </w:r>
      <w:r>
        <w:instrText xml:space="preserve"> PAGEREF _Toc5740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_Toc25025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.Integration</w:t>
      </w:r>
      <w:r>
        <w:tab/>
      </w:r>
      <w:r>
        <w:fldChar w:fldCharType="begin"/>
      </w:r>
      <w:r>
        <w:instrText xml:space="preserve"> PAGEREF _Toc25025 </w:instrText>
      </w:r>
      <w:r>
        <w:fldChar w:fldCharType="separate"/>
      </w:r>
      <w:r>
        <w:t>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_Toc2756 </w:instrText>
      </w:r>
      <w:r>
        <w:rPr>
          <w:rFonts w:hint="eastAsia" w:ascii="微软雅黑" w:hAnsi="微软雅黑" w:eastAsia="微软雅黑" w:cs="微软雅黑"/>
          <w:bCs/>
          <w:szCs w:val="48"/>
        </w:rPr>
        <w:fldChar w:fldCharType="separate"/>
      </w:r>
      <w:r>
        <w:rPr>
          <w:rFonts w:hint="eastAsia" w:ascii="微软雅黑" w:hAnsi="微软雅黑" w:eastAsia="微软雅黑"/>
          <w:szCs w:val="21"/>
        </w:rPr>
        <w:t>Eclipse</w:t>
      </w:r>
      <w:r>
        <w:rPr>
          <w:rFonts w:hint="eastAsia" w:ascii="微软雅黑" w:hAnsi="微软雅黑" w:eastAsia="微软雅黑"/>
          <w:szCs w:val="21"/>
          <w:lang w:val="en-US" w:eastAsia="zh-CN"/>
        </w:rPr>
        <w:t xml:space="preserve"> Config</w:t>
      </w:r>
      <w:r>
        <w:tab/>
      </w:r>
      <w:r>
        <w:fldChar w:fldCharType="begin"/>
      </w:r>
      <w:r>
        <w:instrText xml:space="preserve"> PAGEREF _Toc2756 </w:instrText>
      </w:r>
      <w:r>
        <w:fldChar w:fldCharType="separate"/>
      </w:r>
      <w:r>
        <w:t>5</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_Toc6310 </w:instrText>
      </w:r>
      <w:r>
        <w:rPr>
          <w:rFonts w:hint="eastAsia" w:ascii="微软雅黑" w:hAnsi="微软雅黑" w:eastAsia="微软雅黑" w:cs="微软雅黑"/>
          <w:bCs/>
          <w:szCs w:val="48"/>
        </w:rPr>
        <w:fldChar w:fldCharType="separate"/>
      </w:r>
      <w:r>
        <w:rPr>
          <w:rFonts w:ascii="微软雅黑" w:hAnsi="微软雅黑" w:eastAsia="微软雅黑" w:cs="微软雅黑"/>
        </w:rPr>
        <w:t>API</w:t>
      </w:r>
      <w:r>
        <w:tab/>
      </w:r>
      <w:r>
        <w:fldChar w:fldCharType="begin"/>
      </w:r>
      <w:r>
        <w:instrText xml:space="preserve"> PAGEREF _Toc6310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_Toc5742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r>
        <w:tab/>
      </w:r>
      <w:r>
        <w:fldChar w:fldCharType="begin"/>
      </w:r>
      <w:r>
        <w:instrText xml:space="preserve"> PAGEREF _Toc5742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_Toc8247 </w:instrText>
      </w:r>
      <w:r>
        <w:rPr>
          <w:rFonts w:hint="eastAsia" w:ascii="微软雅黑" w:hAnsi="微软雅黑" w:eastAsia="微软雅黑" w:cs="微软雅黑"/>
          <w:bCs/>
          <w:szCs w:val="48"/>
        </w:rPr>
        <w:fldChar w:fldCharType="separate"/>
      </w:r>
      <w:r>
        <w:t>Description</w:t>
      </w:r>
      <w:r>
        <w:tab/>
      </w:r>
      <w:r>
        <w:fldChar w:fldCharType="begin"/>
      </w:r>
      <w:r>
        <w:instrText xml:space="preserve"> PAGEREF _Toc8247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_Toc19753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_Toc19753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_Toc11358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2. Connnect Device</w:t>
      </w:r>
      <w:r>
        <w:tab/>
      </w:r>
      <w:r>
        <w:fldChar w:fldCharType="begin"/>
      </w:r>
      <w:r>
        <w:instrText xml:space="preserve"> PAGEREF _Toc11358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_Toc6327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_Toc6327 </w:instrText>
      </w:r>
      <w:r>
        <w:fldChar w:fldCharType="separate"/>
      </w:r>
      <w:r>
        <w:t>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_Toc9464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_Toc9464 </w:instrText>
      </w:r>
      <w:r>
        <w:fldChar w:fldCharType="separate"/>
      </w:r>
      <w:r>
        <w:t>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_Toc2377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3. Get Battery</w:t>
      </w:r>
      <w:r>
        <w:tab/>
      </w:r>
      <w:r>
        <w:fldChar w:fldCharType="begin"/>
      </w:r>
      <w:r>
        <w:instrText xml:space="preserve"> PAGEREF _Toc2377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_Toc4420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_Toc4420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_Toc10748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_Toc10748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_Toc8074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4. Get Device Version</w:t>
      </w:r>
      <w:r>
        <w:tab/>
      </w:r>
      <w:r>
        <w:fldChar w:fldCharType="begin"/>
      </w:r>
      <w:r>
        <w:instrText xml:space="preserve"> PAGEREF _Toc8074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_Toc19119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_Toc19119 </w:instrText>
      </w:r>
      <w:r>
        <w:fldChar w:fldCharType="separate"/>
      </w:r>
      <w:r>
        <w:t>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_Toc1285 </w:instrText>
      </w:r>
      <w:r>
        <w:fldChar w:fldCharType="separate"/>
      </w:r>
      <w:r>
        <w:t>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_Toc17696 </w:instrText>
      </w:r>
      <w:r>
        <w:rPr>
          <w:rFonts w:hint="eastAsia" w:ascii="微软雅黑" w:hAnsi="微软雅黑" w:eastAsia="微软雅黑" w:cs="微软雅黑"/>
          <w:bCs/>
          <w:szCs w:val="48"/>
        </w:rPr>
        <w:fldChar w:fldCharType="separate"/>
      </w:r>
      <w:r>
        <w:rPr>
          <w:rFonts w:hint="eastAsia"/>
        </w:rPr>
        <w:t xml:space="preserve">5. </w:t>
      </w:r>
      <w:r>
        <w:t xml:space="preserve">Set up automatic </w:t>
      </w:r>
      <w:r>
        <w:rPr>
          <w:rFonts w:hint="eastAsia"/>
        </w:rPr>
        <w:t>Collection</w:t>
      </w:r>
      <w:r>
        <w:tab/>
      </w:r>
      <w:r>
        <w:fldChar w:fldCharType="begin"/>
      </w:r>
      <w:r>
        <w:instrText xml:space="preserve"> PAGEREF _Toc17696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_Toc4132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_Toc4132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_Toc17162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_Toc17162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_Toc3250 </w:instrText>
      </w:r>
      <w:r>
        <w:rPr>
          <w:rFonts w:hint="eastAsia" w:ascii="微软雅黑" w:hAnsi="微软雅黑" w:eastAsia="微软雅黑" w:cs="微软雅黑"/>
          <w:bCs/>
          <w:szCs w:val="48"/>
        </w:rPr>
        <w:fldChar w:fldCharType="separate"/>
      </w:r>
      <w:r>
        <w:rPr>
          <w:rFonts w:hint="eastAsia"/>
        </w:rPr>
        <w:t xml:space="preserve">6. </w:t>
      </w:r>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r>
        <w:tab/>
      </w:r>
      <w:r>
        <w:fldChar w:fldCharType="begin"/>
      </w:r>
      <w:r>
        <w:instrText xml:space="preserve"> PAGEREF _Toc3250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_Toc28187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_Toc28187 </w:instrText>
      </w:r>
      <w:r>
        <w:fldChar w:fldCharType="separate"/>
      </w:r>
      <w:r>
        <w:t>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_Toc7793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_Toc7793 </w:instrText>
      </w:r>
      <w:r>
        <w:fldChar w:fldCharType="separate"/>
      </w:r>
      <w:r>
        <w:t>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_Toc8369 </w:instrText>
      </w:r>
      <w:r>
        <w:rPr>
          <w:rFonts w:hint="eastAsia" w:ascii="微软雅黑" w:hAnsi="微软雅黑" w:eastAsia="微软雅黑" w:cs="微软雅黑"/>
          <w:bCs/>
          <w:szCs w:val="48"/>
        </w:rPr>
        <w:fldChar w:fldCharType="separate"/>
      </w:r>
      <w:r>
        <w:rPr>
          <w:rFonts w:hint="eastAsia"/>
        </w:rPr>
        <w:t xml:space="preserve">7. </w:t>
      </w:r>
      <w:r>
        <w:rPr>
          <w:rFonts w:hint="eastAsia" w:ascii="微软雅黑" w:hAnsi="微软雅黑" w:eastAsia="微软雅黑" w:cs="微软雅黑"/>
        </w:rPr>
        <w:t>Stop Monitoring/Collecting</w:t>
      </w:r>
      <w:r>
        <w:tab/>
      </w:r>
      <w:r>
        <w:fldChar w:fldCharType="begin"/>
      </w:r>
      <w:r>
        <w:instrText xml:space="preserve"> PAGEREF _Toc8369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_Toc27997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_Toc27997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_Toc9607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_Toc9607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_Toc6447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8. </w:t>
      </w:r>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r>
        <w:tab/>
      </w:r>
      <w:r>
        <w:fldChar w:fldCharType="begin"/>
      </w:r>
      <w:r>
        <w:instrText xml:space="preserve"> PAGEREF _Toc6447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_Toc17843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_Toc17843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_Toc21982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_Toc21982 </w:instrText>
      </w:r>
      <w:r>
        <w:fldChar w:fldCharType="separate"/>
      </w:r>
      <w:r>
        <w:t>10</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_Toc8102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9. 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_Toc8102 </w:instrText>
      </w:r>
      <w:r>
        <w:fldChar w:fldCharType="separate"/>
      </w:r>
      <w:r>
        <w:t>10</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_Toc24872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_Toc24872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_Toc22278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_Toc22278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_Toc16749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10. 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tab/>
      </w:r>
      <w:r>
        <w:fldChar w:fldCharType="begin"/>
      </w:r>
      <w:r>
        <w:instrText xml:space="preserve"> PAGEREF _Toc16749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_Toc27813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_Toc27813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_Toc100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_Toc100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_Toc18145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11. 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r>
        <w:tab/>
      </w:r>
      <w:r>
        <w:fldChar w:fldCharType="begin"/>
      </w:r>
      <w:r>
        <w:instrText xml:space="preserve"> PAGEREF _Toc18145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_Toc26736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_Toc26736 </w:instrText>
      </w:r>
      <w:r>
        <w:fldChar w:fldCharType="separate"/>
      </w:r>
      <w:r>
        <w:t>11</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_Toc30242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_Toc30242 </w:instrText>
      </w:r>
      <w:r>
        <w:fldChar w:fldCharType="separate"/>
      </w:r>
      <w:r>
        <w:t>11</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_Toc16797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12. Stop Getting </w:t>
      </w:r>
      <w:r>
        <w:rPr>
          <w:rFonts w:ascii="微软雅黑" w:hAnsi="微软雅黑" w:eastAsia="微软雅黑" w:cs="微软雅黑"/>
        </w:rPr>
        <w:t>The Signal Strength</w:t>
      </w:r>
      <w:r>
        <w:tab/>
      </w:r>
      <w:r>
        <w:fldChar w:fldCharType="begin"/>
      </w:r>
      <w:r>
        <w:instrText xml:space="preserve"> PAGEREF _Toc16797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_Toc24166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_Toc24166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_Toc13201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_Toc13201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_Toc30189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13. Get Sleep Report</w:t>
      </w:r>
      <w:r>
        <w:tab/>
      </w:r>
      <w:r>
        <w:fldChar w:fldCharType="begin"/>
      </w:r>
      <w:r>
        <w:instrText xml:space="preserve"> PAGEREF _Toc30189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_Toc23539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_Toc23539 </w:instrText>
      </w:r>
      <w:r>
        <w:fldChar w:fldCharType="separate"/>
      </w:r>
      <w:r>
        <w:t>12</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_Toc2692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_Toc2692 </w:instrText>
      </w:r>
      <w:r>
        <w:fldChar w:fldCharType="separate"/>
      </w:r>
      <w:r>
        <w:t>12</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_Toc25876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14.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r>
        <w:tab/>
      </w:r>
      <w:r>
        <w:fldChar w:fldCharType="begin"/>
      </w:r>
      <w:r>
        <w:instrText xml:space="preserve"> PAGEREF _Toc25876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_Toc18955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_Toc18955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_Toc1761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_Toc1761 </w:instrText>
      </w:r>
      <w:r>
        <w:fldChar w:fldCharType="separate"/>
      </w:r>
      <w:r>
        <w:t>13</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_Toc28700 </w:instrText>
      </w:r>
      <w:r>
        <w:rPr>
          <w:rFonts w:hint="eastAsia" w:ascii="微软雅黑" w:hAnsi="微软雅黑" w:eastAsia="微软雅黑" w:cs="微软雅黑"/>
          <w:bCs/>
          <w:szCs w:val="48"/>
        </w:rPr>
        <w:fldChar w:fldCharType="separate"/>
      </w:r>
      <w:r>
        <w:rPr>
          <w:rFonts w:hint="eastAsia" w:ascii="微软雅黑" w:hAnsi="微软雅黑" w:eastAsia="微软雅黑" w:cs="微软雅黑"/>
        </w:rPr>
        <w:t xml:space="preserve">15. </w:t>
      </w:r>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r>
        <w:tab/>
      </w:r>
      <w:r>
        <w:fldChar w:fldCharType="begin"/>
      </w:r>
      <w:r>
        <w:instrText xml:space="preserve"> PAGEREF _Toc28700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_Toc27751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_Toc27751 </w:instrText>
      </w:r>
      <w:r>
        <w:fldChar w:fldCharType="separate"/>
      </w:r>
      <w:r>
        <w:t>13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_Toc18945 </w:instrText>
      </w:r>
      <w:r>
        <w:rPr>
          <w:rFonts w:hint="eastAsia" w:ascii="微软雅黑" w:hAnsi="微软雅黑" w:eastAsia="微软雅黑" w:cs="微软雅黑"/>
          <w:bCs/>
          <w:szCs w:val="48"/>
        </w:rPr>
        <w:fldChar w:fldCharType="separate"/>
      </w:r>
      <w:r>
        <w:rPr>
          <w:rFonts w:hint="eastAsia"/>
          <w:lang w:eastAsia="zh-CN"/>
        </w:rPr>
        <w:t>Parameters</w:t>
      </w:r>
      <w:r>
        <w:tab/>
      </w:r>
      <w:r>
        <w:fldChar w:fldCharType="begin"/>
      </w:r>
      <w:r>
        <w:instrText xml:space="preserve"> PAGEREF _Toc18945 </w:instrText>
      </w:r>
      <w:r>
        <w:fldChar w:fldCharType="separate"/>
      </w:r>
      <w:r>
        <w:t>13</w:t>
      </w:r>
      <w:r>
        <w:fldChar w:fldCharType="end"/>
      </w:r>
      <w:r>
        <w:rPr>
          <w:rFonts w:hint="eastAsia" w:ascii="微软雅黑" w:hAnsi="微软雅黑" w:eastAsia="微软雅黑" w:cs="微软雅黑"/>
          <w:bCs/>
          <w:szCs w:val="48"/>
        </w:rPr>
        <w:fldChar w:fldCharType="end"/>
      </w:r>
    </w:p>
    <w:p>
      <w:pPr>
        <w:pStyle w:val="8"/>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_Toc2672 </w:instrText>
      </w:r>
      <w:r>
        <w:rPr>
          <w:rFonts w:hint="eastAsia" w:ascii="微软雅黑" w:hAnsi="微软雅黑" w:eastAsia="微软雅黑" w:cs="微软雅黑"/>
          <w:bCs/>
          <w:szCs w:val="48"/>
        </w:rPr>
        <w:fldChar w:fldCharType="separate"/>
      </w:r>
      <w:r>
        <w:rPr>
          <w:rFonts w:ascii="微软雅黑" w:hAnsi="微软雅黑" w:eastAsia="微软雅黑" w:cs="微软雅黑"/>
        </w:rPr>
        <w:t xml:space="preserve">四、 </w:t>
      </w:r>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r>
        <w:tab/>
      </w:r>
      <w:r>
        <w:fldChar w:fldCharType="begin"/>
      </w:r>
      <w:r>
        <w:instrText xml:space="preserve"> PAGEREF _Toc2672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_Toc2914 </w:instrText>
      </w:r>
      <w:r>
        <w:rPr>
          <w:rFonts w:hint="eastAsia" w:ascii="微软雅黑" w:hAnsi="微软雅黑" w:eastAsia="微软雅黑" w:cs="微软雅黑"/>
          <w:bCs/>
          <w:szCs w:val="48"/>
        </w:rPr>
        <w:fldChar w:fldCharType="separate"/>
      </w:r>
      <w:r>
        <w:rPr>
          <w:rFonts w:hint="eastAsia"/>
        </w:rPr>
        <w:t>StatusCode</w:t>
      </w:r>
      <w:r>
        <w:tab/>
      </w:r>
      <w:r>
        <w:fldChar w:fldCharType="begin"/>
      </w:r>
      <w:r>
        <w:instrText xml:space="preserve"> PAGEREF _Toc2914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_Toc6139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_Toc6139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_Toc335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_Toc335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_Toc8106 </w:instrText>
      </w:r>
      <w:r>
        <w:rPr>
          <w:rFonts w:hint="eastAsia" w:ascii="微软雅黑" w:hAnsi="微软雅黑" w:eastAsia="微软雅黑" w:cs="微软雅黑"/>
          <w:bCs/>
          <w:szCs w:val="48"/>
        </w:rPr>
        <w:fldChar w:fldCharType="separate"/>
      </w:r>
      <w:r>
        <w:rPr>
          <w:rFonts w:hint="eastAsia"/>
        </w:rPr>
        <w:t>Device</w:t>
      </w:r>
      <w:r>
        <w:rPr>
          <w:rFonts w:hint="eastAsia"/>
          <w:lang w:val="en-US" w:eastAsia="zh-CN"/>
        </w:rPr>
        <w:t>Code</w:t>
      </w:r>
      <w:r>
        <w:tab/>
      </w:r>
      <w:r>
        <w:fldChar w:fldCharType="begin"/>
      </w:r>
      <w:r>
        <w:instrText xml:space="preserve"> PAGEREF _Toc8106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_Toc24199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_Toc24199 </w:instrText>
      </w:r>
      <w:r>
        <w:fldChar w:fldCharType="separate"/>
      </w:r>
      <w:r>
        <w:t>14</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_Toc6483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_Toc6483 </w:instrText>
      </w:r>
      <w:r>
        <w:fldChar w:fldCharType="separate"/>
      </w:r>
      <w:r>
        <w:t>14</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_Toc29498 </w:instrText>
      </w:r>
      <w:r>
        <w:rPr>
          <w:rFonts w:hint="eastAsia" w:ascii="微软雅黑" w:hAnsi="微软雅黑" w:eastAsia="微软雅黑" w:cs="微软雅黑"/>
          <w:bCs/>
          <w:szCs w:val="48"/>
        </w:rPr>
        <w:fldChar w:fldCharType="separate"/>
      </w:r>
      <w:r>
        <w:rPr>
          <w:rFonts w:hint="eastAsia"/>
        </w:rPr>
        <w:t>IDataCallback&lt;T&gt;</w:t>
      </w:r>
      <w:r>
        <w:tab/>
      </w:r>
      <w:r>
        <w:fldChar w:fldCharType="begin"/>
      </w:r>
      <w:r>
        <w:instrText xml:space="preserve"> PAGEREF _Toc29498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_Toc13650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_Toc13650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_Toc29589 </w:instrText>
      </w:r>
      <w:r>
        <w:rPr>
          <w:rFonts w:hint="eastAsia" w:ascii="微软雅黑" w:hAnsi="微软雅黑" w:eastAsia="微软雅黑" w:cs="微软雅黑"/>
          <w:bCs/>
          <w:szCs w:val="48"/>
        </w:rPr>
        <w:fldChar w:fldCharType="separate"/>
      </w:r>
      <w:r>
        <w:rPr>
          <w:rFonts w:hint="eastAsia"/>
          <w:lang w:val="en-US" w:eastAsia="zh-CN"/>
        </w:rPr>
        <w:t>Function</w:t>
      </w:r>
      <w:r>
        <w:tab/>
      </w:r>
      <w:r>
        <w:fldChar w:fldCharType="begin"/>
      </w:r>
      <w:r>
        <w:instrText xml:space="preserve"> PAGEREF _Toc29589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_Toc3931 </w:instrText>
      </w:r>
      <w:r>
        <w:rPr>
          <w:rFonts w:hint="eastAsia" w:ascii="微软雅黑" w:hAnsi="微软雅黑" w:eastAsia="微软雅黑" w:cs="微软雅黑"/>
          <w:bCs/>
          <w:szCs w:val="48"/>
        </w:rPr>
        <w:fldChar w:fldCharType="separate"/>
      </w:r>
      <w:r>
        <w:rPr>
          <w:rFonts w:hint="eastAsia"/>
        </w:rPr>
        <w:t>CallbackData&lt;T&gt;</w:t>
      </w:r>
      <w:r>
        <w:tab/>
      </w:r>
      <w:r>
        <w:fldChar w:fldCharType="begin"/>
      </w:r>
      <w:r>
        <w:instrText xml:space="preserve"> PAGEREF _Toc3931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_Toc19406 </w:instrText>
      </w:r>
      <w:r>
        <w:rPr>
          <w:rFonts w:hint="eastAsia" w:ascii="微软雅黑" w:hAnsi="微软雅黑" w:eastAsia="微软雅黑" w:cs="微软雅黑"/>
          <w:bCs/>
          <w:szCs w:val="48"/>
        </w:rPr>
        <w:fldChar w:fldCharType="separate"/>
      </w:r>
      <w:r>
        <w:rPr>
          <w:rFonts w:hint="eastAsia"/>
          <w:lang w:val="en-US" w:eastAsia="zh-CN"/>
        </w:rPr>
        <w:t>Description</w:t>
      </w:r>
      <w:r>
        <w:tab/>
      </w:r>
      <w:r>
        <w:fldChar w:fldCharType="begin"/>
      </w:r>
      <w:r>
        <w:instrText xml:space="preserve"> PAGEREF _Toc19406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_Toc27858 </w:instrText>
      </w:r>
      <w:r>
        <w:rPr>
          <w:rFonts w:hint="eastAsia" w:ascii="微软雅黑" w:hAnsi="微软雅黑" w:eastAsia="微软雅黑" w:cs="微软雅黑"/>
          <w:bCs/>
          <w:szCs w:val="48"/>
        </w:rPr>
        <w:fldChar w:fldCharType="separate"/>
      </w:r>
      <w:r>
        <w:rPr>
          <w:rFonts w:hint="eastAsia"/>
          <w:lang w:eastAsia="zh-CN"/>
        </w:rPr>
        <w:t>Field</w:t>
      </w:r>
      <w:r>
        <w:rPr>
          <w:rFonts w:hint="eastAsia"/>
          <w:lang w:val="en-US" w:eastAsia="zh-CN"/>
        </w:rPr>
        <w:t>s</w:t>
      </w:r>
      <w:r>
        <w:tab/>
      </w:r>
      <w:r>
        <w:fldChar w:fldCharType="begin"/>
      </w:r>
      <w:r>
        <w:instrText xml:space="preserve"> PAGEREF _Toc27858 </w:instrText>
      </w:r>
      <w:r>
        <w:fldChar w:fldCharType="separate"/>
      </w:r>
      <w:r>
        <w:t>15</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_Toc13722 </w:instrText>
      </w:r>
      <w:r>
        <w:rPr>
          <w:rFonts w:hint="eastAsia" w:ascii="微软雅黑" w:hAnsi="微软雅黑" w:eastAsia="微软雅黑" w:cs="微软雅黑"/>
          <w:bCs/>
          <w:szCs w:val="48"/>
        </w:rPr>
        <w:fldChar w:fldCharType="separate"/>
      </w:r>
      <w:r>
        <w:rPr>
          <w:rFonts w:hint="eastAsia"/>
        </w:rPr>
        <w:t>LoginBean</w:t>
      </w:r>
      <w:r>
        <w:tab/>
      </w:r>
      <w:r>
        <w:fldChar w:fldCharType="begin"/>
      </w:r>
      <w:r>
        <w:instrText xml:space="preserve"> PAGEREF _Toc13722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_Toc2810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_Toc2810 </w:instrText>
      </w:r>
      <w:r>
        <w:fldChar w:fldCharType="separate"/>
      </w:r>
      <w:r>
        <w:t>15</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_Toc8740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_Toc8740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_Toc25461 </w:instrText>
      </w:r>
      <w:r>
        <w:rPr>
          <w:rFonts w:hint="eastAsia" w:ascii="微软雅黑" w:hAnsi="微软雅黑" w:eastAsia="微软雅黑" w:cs="微软雅黑"/>
          <w:bCs/>
          <w:szCs w:val="48"/>
        </w:rPr>
        <w:fldChar w:fldCharType="separate"/>
      </w:r>
      <w:r>
        <w:rPr>
          <w:rFonts w:hint="eastAsia"/>
        </w:rPr>
        <w:t>BatteryBean</w:t>
      </w:r>
      <w:r>
        <w:tab/>
      </w:r>
      <w:r>
        <w:fldChar w:fldCharType="begin"/>
      </w:r>
      <w:r>
        <w:instrText xml:space="preserve"> PAGEREF _Toc25461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_Toc25864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_Toc25864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_Toc16874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_Toc16874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_Toc12257 </w:instrText>
      </w:r>
      <w:r>
        <w:rPr>
          <w:rFonts w:hint="eastAsia" w:ascii="微软雅黑" w:hAnsi="微软雅黑" w:eastAsia="微软雅黑" w:cs="微软雅黑"/>
          <w:bCs/>
          <w:szCs w:val="48"/>
        </w:rPr>
        <w:fldChar w:fldCharType="separate"/>
      </w:r>
      <w:r>
        <w:rPr>
          <w:rFonts w:hint="eastAsia"/>
        </w:rPr>
        <w:t>RealTimeData</w:t>
      </w:r>
      <w:r>
        <w:tab/>
      </w:r>
      <w:r>
        <w:fldChar w:fldCharType="begin"/>
      </w:r>
      <w:r>
        <w:instrText xml:space="preserve"> PAGEREF _Toc12257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_Toc7126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_Toc7126 </w:instrText>
      </w:r>
      <w:r>
        <w:fldChar w:fldCharType="separate"/>
      </w:r>
      <w:r>
        <w:t>16</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_Toc11100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_Toc11100 </w:instrText>
      </w:r>
      <w:r>
        <w:fldChar w:fldCharType="separate"/>
      </w:r>
      <w:r>
        <w:t>16</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_Toc25544 </w:instrText>
      </w:r>
      <w:r>
        <w:rPr>
          <w:rFonts w:hint="eastAsia" w:ascii="微软雅黑" w:hAnsi="微软雅黑" w:eastAsia="微软雅黑" w:cs="微软雅黑"/>
          <w:bCs/>
          <w:szCs w:val="48"/>
        </w:rPr>
        <w:fldChar w:fldCharType="separate"/>
      </w:r>
      <w:r>
        <w:rPr>
          <w:rFonts w:hint="eastAsia"/>
        </w:rPr>
        <w:t>OriginalData</w:t>
      </w:r>
      <w:r>
        <w:tab/>
      </w:r>
      <w:r>
        <w:fldChar w:fldCharType="begin"/>
      </w:r>
      <w:r>
        <w:instrText xml:space="preserve"> PAGEREF _Toc25544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_Toc8703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_Toc8703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_Toc7065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_Toc7065 </w:instrText>
      </w:r>
      <w:r>
        <w:fldChar w:fldCharType="separate"/>
      </w:r>
      <w:r>
        <w:t>17</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_Toc4606 </w:instrText>
      </w:r>
      <w:r>
        <w:rPr>
          <w:rFonts w:hint="eastAsia" w:ascii="微软雅黑" w:hAnsi="微软雅黑" w:eastAsia="微软雅黑" w:cs="微软雅黑"/>
          <w:bCs/>
          <w:szCs w:val="48"/>
        </w:rPr>
        <w:fldChar w:fldCharType="separate"/>
      </w:r>
      <w:r>
        <w:rPr>
          <w:rFonts w:hint="eastAsia"/>
        </w:rPr>
        <w:t>HistoryData</w:t>
      </w:r>
      <w:r>
        <w:tab/>
      </w:r>
      <w:r>
        <w:fldChar w:fldCharType="begin"/>
      </w:r>
      <w:r>
        <w:instrText xml:space="preserve"> PAGEREF _Toc4606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_Toc17767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_Toc17767 </w:instrText>
      </w:r>
      <w:r>
        <w:fldChar w:fldCharType="separate"/>
      </w:r>
      <w:r>
        <w:t>17</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_Toc26320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_Toc26320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_Toc4440 </w:instrText>
      </w:r>
      <w:r>
        <w:rPr>
          <w:rFonts w:hint="eastAsia" w:ascii="微软雅黑" w:hAnsi="微软雅黑" w:eastAsia="微软雅黑" w:cs="微软雅黑"/>
          <w:bCs/>
          <w:szCs w:val="48"/>
        </w:rPr>
        <w:fldChar w:fldCharType="separate"/>
      </w:r>
      <w:r>
        <w:rPr>
          <w:rFonts w:hint="eastAsia"/>
        </w:rPr>
        <w:t>Summary</w:t>
      </w:r>
      <w:r>
        <w:tab/>
      </w:r>
      <w:r>
        <w:fldChar w:fldCharType="begin"/>
      </w:r>
      <w:r>
        <w:instrText xml:space="preserve"> PAGEREF _Toc4440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_Toc24680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_Toc24680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_Toc22122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_Toc22122 </w:instrText>
      </w:r>
      <w:r>
        <w:fldChar w:fldCharType="separate"/>
      </w:r>
      <w:r>
        <w:t>18</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_Toc7487 </w:instrText>
      </w:r>
      <w:r>
        <w:rPr>
          <w:rFonts w:hint="eastAsia" w:ascii="微软雅黑" w:hAnsi="微软雅黑" w:eastAsia="微软雅黑" w:cs="微软雅黑"/>
          <w:bCs/>
          <w:szCs w:val="48"/>
        </w:rPr>
        <w:fldChar w:fldCharType="separate"/>
      </w:r>
      <w:r>
        <w:rPr>
          <w:rFonts w:hint="eastAsia"/>
        </w:rPr>
        <w:t>Detail</w:t>
      </w:r>
      <w:r>
        <w:tab/>
      </w:r>
      <w:r>
        <w:fldChar w:fldCharType="begin"/>
      </w:r>
      <w:r>
        <w:instrText xml:space="preserve"> PAGEREF _Toc7487 </w:instrText>
      </w:r>
      <w:r>
        <w:fldChar w:fldCharType="separate"/>
      </w:r>
      <w:r>
        <w:t>18</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_Toc5856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_Toc5856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_Toc9611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_Toc9611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_Toc5394 </w:instrText>
      </w:r>
      <w:r>
        <w:rPr>
          <w:rFonts w:hint="eastAsia" w:ascii="微软雅黑" w:hAnsi="微软雅黑" w:eastAsia="微软雅黑" w:cs="微软雅黑"/>
          <w:bCs/>
          <w:szCs w:val="48"/>
        </w:rPr>
        <w:fldChar w:fldCharType="separate"/>
      </w:r>
      <w:r>
        <w:rPr>
          <w:rFonts w:hint="eastAsia"/>
        </w:rPr>
        <w:t>Analysis</w:t>
      </w:r>
      <w:r>
        <w:tab/>
      </w:r>
      <w:r>
        <w:fldChar w:fldCharType="begin"/>
      </w:r>
      <w:r>
        <w:instrText xml:space="preserve"> PAGEREF _Toc5394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_Toc2394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_Toc2394 </w:instrText>
      </w:r>
      <w:r>
        <w:fldChar w:fldCharType="separate"/>
      </w:r>
      <w:r>
        <w:t>19</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_Toc25502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_Toc25502 </w:instrText>
      </w:r>
      <w:r>
        <w:fldChar w:fldCharType="separate"/>
      </w:r>
      <w:r>
        <w:t>19</w:t>
      </w:r>
      <w:r>
        <w:fldChar w:fldCharType="end"/>
      </w:r>
      <w:r>
        <w:rPr>
          <w:rFonts w:hint="eastAsia" w:ascii="微软雅黑" w:hAnsi="微软雅黑" w:eastAsia="微软雅黑" w:cs="微软雅黑"/>
          <w:bCs/>
          <w:szCs w:val="48"/>
        </w:rPr>
        <w:fldChar w:fldCharType="end"/>
      </w:r>
    </w:p>
    <w:p>
      <w:pPr>
        <w:pStyle w:val="9"/>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_Toc28782 </w:instrText>
      </w:r>
      <w:r>
        <w:rPr>
          <w:rFonts w:hint="eastAsia" w:ascii="微软雅黑" w:hAnsi="微软雅黑" w:eastAsia="微软雅黑" w:cs="微软雅黑"/>
          <w:bCs/>
          <w:szCs w:val="48"/>
        </w:rPr>
        <w:fldChar w:fldCharType="separate"/>
      </w:r>
      <w:r>
        <w:rPr>
          <w:rFonts w:hint="eastAsia"/>
        </w:rPr>
        <w:t>SleepStatusType</w:t>
      </w:r>
      <w:r>
        <w:tab/>
      </w:r>
      <w:r>
        <w:fldChar w:fldCharType="begin"/>
      </w:r>
      <w:r>
        <w:instrText xml:space="preserve"> PAGEREF _Toc28782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_Toc29780 </w:instrText>
      </w:r>
      <w:r>
        <w:rPr>
          <w:rFonts w:hint="eastAsia" w:ascii="微软雅黑" w:hAnsi="微软雅黑" w:eastAsia="微软雅黑" w:cs="微软雅黑"/>
          <w:bCs/>
          <w:szCs w:val="48"/>
        </w:rPr>
        <w:fldChar w:fldCharType="separate"/>
      </w:r>
      <w:r>
        <w:rPr>
          <w:rFonts w:hint="eastAsia"/>
          <w:lang w:eastAsia="zh-CN"/>
        </w:rPr>
        <w:t>Description</w:t>
      </w:r>
      <w:r>
        <w:tab/>
      </w:r>
      <w:r>
        <w:fldChar w:fldCharType="begin"/>
      </w:r>
      <w:r>
        <w:instrText xml:space="preserve"> PAGEREF _Toc29780 </w:instrText>
      </w:r>
      <w:r>
        <w:fldChar w:fldCharType="separate"/>
      </w:r>
      <w:r>
        <w:t>23</w:t>
      </w:r>
      <w:r>
        <w:fldChar w:fldCharType="end"/>
      </w:r>
      <w:r>
        <w:rPr>
          <w:rFonts w:hint="eastAsia" w:ascii="微软雅黑" w:hAnsi="微软雅黑" w:eastAsia="微软雅黑" w:cs="微软雅黑"/>
          <w:bCs/>
          <w:szCs w:val="48"/>
        </w:rPr>
        <w:fldChar w:fldCharType="end"/>
      </w:r>
    </w:p>
    <w:p>
      <w:pPr>
        <w:pStyle w:val="5"/>
        <w:tabs>
          <w:tab w:val="right" w:leader="dot" w:pos="8306"/>
        </w:tabs>
      </w:pPr>
      <w:r>
        <w:rPr>
          <w:rFonts w:hint="eastAsia" w:ascii="微软雅黑" w:hAnsi="微软雅黑" w:eastAsia="微软雅黑" w:cs="微软雅黑"/>
          <w:bCs/>
          <w:szCs w:val="48"/>
        </w:rPr>
        <w:fldChar w:fldCharType="begin"/>
      </w:r>
      <w:r>
        <w:rPr>
          <w:rFonts w:hint="eastAsia" w:ascii="微软雅黑" w:hAnsi="微软雅黑" w:eastAsia="微软雅黑" w:cs="微软雅黑"/>
          <w:bCs/>
          <w:szCs w:val="48"/>
        </w:rPr>
        <w:instrText xml:space="preserve"> HYPERLINK \l _Toc12813 </w:instrText>
      </w:r>
      <w:r>
        <w:rPr>
          <w:rFonts w:hint="eastAsia" w:ascii="微软雅黑" w:hAnsi="微软雅黑" w:eastAsia="微软雅黑" w:cs="微软雅黑"/>
          <w:bCs/>
          <w:szCs w:val="48"/>
        </w:rPr>
        <w:fldChar w:fldCharType="separate"/>
      </w:r>
      <w:r>
        <w:rPr>
          <w:rFonts w:hint="eastAsia"/>
          <w:lang w:eastAsia="zh-CN"/>
        </w:rPr>
        <w:t>Fields</w:t>
      </w:r>
      <w:r>
        <w:tab/>
      </w:r>
      <w:r>
        <w:fldChar w:fldCharType="begin"/>
      </w:r>
      <w:r>
        <w:instrText xml:space="preserve"> PAGEREF _Toc12813 </w:instrText>
      </w:r>
      <w:r>
        <w:fldChar w:fldCharType="separate"/>
      </w:r>
      <w:r>
        <w:t>23</w:t>
      </w:r>
      <w:r>
        <w:fldChar w:fldCharType="end"/>
      </w:r>
      <w:r>
        <w:rPr>
          <w:rFonts w:hint="eastAsia" w:ascii="微软雅黑" w:hAnsi="微软雅黑" w:eastAsia="微软雅黑" w:cs="微软雅黑"/>
          <w:bCs/>
          <w:szCs w:val="48"/>
        </w:rPr>
        <w:fldChar w:fldCharType="end"/>
      </w:r>
    </w:p>
    <w:p>
      <w:pPr>
        <w:jc w:val="center"/>
        <w:rPr>
          <w:rFonts w:hint="eastAsia" w:ascii="微软雅黑" w:hAnsi="微软雅黑" w:eastAsia="微软雅黑" w:cs="微软雅黑"/>
          <w:b/>
          <w:bCs/>
          <w:sz w:val="40"/>
          <w:szCs w:val="48"/>
        </w:rPr>
      </w:pPr>
      <w:r>
        <w:rPr>
          <w:rFonts w:hint="eastAsia" w:ascii="微软雅黑" w:hAnsi="微软雅黑" w:eastAsia="微软雅黑" w:cs="微软雅黑"/>
          <w:bCs/>
          <w:szCs w:val="48"/>
        </w:rPr>
        <w:fldChar w:fldCharType="end"/>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3" w:name="_Toc21934"/>
      <w:r>
        <w:rPr>
          <w:rFonts w:ascii="微软雅黑" w:hAnsi="微软雅黑" w:eastAsia="微软雅黑" w:cs="微软雅黑"/>
        </w:rPr>
        <w:t>Android SDK Intro</w:t>
      </w:r>
      <w:bookmarkEnd w:id="3"/>
    </w:p>
    <w:p>
      <w:pPr>
        <w:pStyle w:val="3"/>
        <w:numPr>
          <w:ilvl w:val="0"/>
          <w:numId w:val="1"/>
        </w:numPr>
        <w:rPr>
          <w:rFonts w:hint="eastAsia" w:ascii="微软雅黑" w:hAnsi="微软雅黑" w:eastAsia="微软雅黑" w:cs="微软雅黑"/>
        </w:rPr>
      </w:pPr>
      <w:bookmarkStart w:id="4" w:name="_Toc1613"/>
      <w:bookmarkStart w:id="5" w:name="_Toc14378"/>
      <w:r>
        <w:t>Function and Purpose</w:t>
      </w:r>
      <w:bookmarkEnd w:id="4"/>
      <w:bookmarkEnd w:id="5"/>
    </w:p>
    <w:p>
      <w:r>
        <w:t>RestOn SDK,launched by Sleepace, is a software development kit for fast Internet APP development on</w:t>
      </w:r>
      <w:r>
        <w:rPr>
          <w:rFonts w:hint="eastAsia"/>
          <w:lang w:val="en-US" w:eastAsia="zh-CN"/>
        </w:rPr>
        <w:t xml:space="preserve"> android </w:t>
      </w:r>
      <w:r>
        <w:t>platform.</w:t>
      </w:r>
    </w:p>
    <w:p/>
    <w:p>
      <w:pPr>
        <w:rPr>
          <w:rFonts w:hint="eastAsia" w:ascii="微软雅黑" w:hAnsi="微软雅黑" w:eastAsia="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pPr>
        <w:pStyle w:val="2"/>
        <w:rPr>
          <w:rFonts w:ascii="微软雅黑" w:hAnsi="微软雅黑" w:eastAsia="微软雅黑" w:cs="微软雅黑"/>
        </w:rPr>
      </w:pPr>
      <w:bookmarkStart w:id="6" w:name="_Toc13486"/>
      <w:bookmarkStart w:id="7" w:name="_Toc29849"/>
      <w:r>
        <w:rPr>
          <w:rFonts w:hint="default" w:ascii="微软雅黑" w:hAnsi="微软雅黑" w:eastAsia="微软雅黑" w:cs="微软雅黑"/>
        </w:rPr>
        <w:t>Integration</w:t>
      </w:r>
      <w:bookmarkEnd w:id="6"/>
      <w:bookmarkEnd w:id="7"/>
    </w:p>
    <w:p>
      <w:pPr>
        <w:pStyle w:val="3"/>
        <w:rPr>
          <w:rFonts w:hint="eastAsia"/>
        </w:rPr>
      </w:pPr>
      <w:bookmarkStart w:id="8" w:name="_Toc5740"/>
      <w:r>
        <w:rPr>
          <w:rFonts w:hint="eastAsia"/>
        </w:rPr>
        <w:t>1 .SDK</w:t>
      </w:r>
      <w:r>
        <w:rPr>
          <w:rFonts w:hint="eastAsia"/>
          <w:lang w:val="en-US" w:eastAsia="zh-CN"/>
        </w:rPr>
        <w:t xml:space="preserve"> </w:t>
      </w:r>
      <w:r>
        <w:t>framework</w:t>
      </w:r>
      <w:bookmarkEnd w:id="8"/>
    </w:p>
    <w:p>
      <w:pPr>
        <w:rPr>
          <w:rFonts w:hint="eastAsia"/>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b/>
                <w:bCs/>
              </w:rPr>
            </w:pPr>
            <w:r>
              <w:rPr>
                <w:rFonts w:hint="eastAsia"/>
                <w:b/>
                <w:bCs/>
                <w:lang w:val="en-US" w:eastAsia="zh-CN"/>
              </w:rPr>
              <w:t>F</w:t>
            </w:r>
            <w:r>
              <w:rPr>
                <w:b/>
                <w:bCs/>
              </w:rPr>
              <w:t>ramework</w:t>
            </w:r>
          </w:p>
        </w:tc>
        <w:tc>
          <w:tcPr>
            <w:tcW w:w="4261" w:type="dxa"/>
            <w:shd w:val="clear" w:color="auto" w:fill="auto"/>
            <w:vAlign w:val="top"/>
          </w:tcPr>
          <w:p>
            <w:pPr>
              <w:rPr>
                <w:rFonts w:hint="eastAsia" w:eastAsia="宋体"/>
                <w:b/>
                <w:bCs/>
                <w:lang w:val="en-US" w:eastAsia="zh-CN"/>
              </w:rPr>
            </w:pPr>
            <w:r>
              <w:rPr>
                <w:rFonts w:hint="eastAsia"/>
                <w:b/>
                <w:bCs/>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SdkCore.jar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w:t>
            </w:r>
            <w:r>
              <w:rPr>
                <w:rFonts w:hint="eastAsia" w:ascii="Consolas" w:hAnsi="Consolas"/>
                <w:color w:val="000000"/>
                <w:sz w:val="20"/>
                <w:highlight w:val="white"/>
                <w:lang w:val="en-US" w:eastAsia="zh-CN"/>
              </w:rPr>
              <w:t xml:space="preserve"> base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HeartBreathDeviceCore</w:t>
            </w:r>
            <w:r>
              <w:rPr>
                <w:rFonts w:hint="eastAsia" w:ascii="Consolas" w:hAnsi="Consolas"/>
                <w:color w:val="000000"/>
                <w:sz w:val="20"/>
                <w:highlight w:val="white"/>
              </w:rPr>
              <w:t>.jar</w:t>
            </w:r>
          </w:p>
        </w:tc>
        <w:tc>
          <w:tcPr>
            <w:tcW w:w="4261" w:type="dxa"/>
            <w:shd w:val="clear" w:color="auto" w:fill="auto"/>
            <w:vAlign w:val="top"/>
          </w:tcPr>
          <w:p>
            <w:pPr>
              <w:jc w:val="left"/>
              <w:rPr>
                <w:rFonts w:hint="eastAsia" w:ascii="Consolas" w:hAnsi="Consolas" w:eastAsia="宋体"/>
                <w:color w:val="000000"/>
                <w:sz w:val="20"/>
                <w:highlight w:val="white"/>
                <w:lang w:val="en-US" w:eastAsia="zh-CN"/>
              </w:rPr>
            </w:pPr>
            <w:r>
              <w:rPr>
                <w:rFonts w:hint="eastAsia" w:ascii="Consolas" w:hAnsi="Consolas"/>
                <w:color w:val="000000"/>
                <w:sz w:val="20"/>
                <w:highlight w:val="white"/>
                <w:lang w:val="en-US" w:eastAsia="zh-CN"/>
              </w:rPr>
              <w:t>Realtime data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ascii="Consolas" w:hAnsi="Consolas"/>
                <w:color w:val="000000"/>
                <w:sz w:val="20"/>
              </w:rPr>
              <w:t>RestonSdk</w:t>
            </w:r>
            <w:r>
              <w:rPr>
                <w:rFonts w:hint="eastAsia" w:ascii="Consolas" w:hAnsi="Consolas"/>
                <w:color w:val="000000"/>
                <w:sz w:val="20"/>
              </w:rPr>
              <w:t>.jar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Reston 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SdkAlgorithm.jar</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 xml:space="preserve">Algorithm call </w:t>
            </w:r>
            <w:r>
              <w:rPr>
                <w:rFonts w:hint="eastAsia" w:ascii="Consolas" w:hAnsi="Consolas"/>
                <w:color w:val="000000"/>
                <w:sz w:val="20"/>
                <w:highlight w:val="white"/>
              </w:rPr>
              <w:t>library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rPr>
              <w:t>libalgorithm.so</w:t>
            </w:r>
          </w:p>
        </w:tc>
        <w:tc>
          <w:tcPr>
            <w:tcW w:w="4261" w:type="dxa"/>
            <w:shd w:val="clear" w:color="auto" w:fill="auto"/>
            <w:vAlign w:val="top"/>
          </w:tcPr>
          <w:p>
            <w:pPr>
              <w:jc w:val="left"/>
              <w:rPr>
                <w:rFonts w:hint="eastAsia" w:ascii="Consolas" w:hAnsi="Consolas"/>
                <w:color w:val="000000"/>
                <w:sz w:val="20"/>
                <w:highlight w:val="white"/>
              </w:rPr>
            </w:pPr>
            <w:r>
              <w:rPr>
                <w:rFonts w:hint="eastAsia" w:ascii="Consolas" w:hAnsi="Consolas"/>
                <w:color w:val="000000"/>
                <w:sz w:val="20"/>
                <w:highlight w:val="white"/>
                <w:lang w:val="en-US"/>
              </w:rPr>
              <w:t>Algorithm</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library</w:t>
            </w:r>
          </w:p>
        </w:tc>
      </w:tr>
    </w:tbl>
    <w:p>
      <w:pPr>
        <w:rPr>
          <w:rFonts w:hint="eastAsia" w:ascii="微软雅黑" w:hAnsi="微软雅黑" w:eastAsia="微软雅黑" w:cs="微软雅黑"/>
          <w:b/>
          <w:bCs/>
          <w:sz w:val="28"/>
          <w:szCs w:val="36"/>
        </w:rPr>
      </w:pPr>
    </w:p>
    <w:p>
      <w:pPr>
        <w:pStyle w:val="3"/>
        <w:rPr>
          <w:rFonts w:hint="eastAsia" w:ascii="微软雅黑" w:hAnsi="微软雅黑" w:eastAsia="微软雅黑" w:cs="微软雅黑"/>
        </w:rPr>
      </w:pPr>
      <w:bookmarkStart w:id="9" w:name="_Toc25025"/>
      <w:r>
        <w:rPr>
          <w:rFonts w:hint="eastAsia" w:ascii="微软雅黑" w:hAnsi="微软雅黑" w:eastAsia="微软雅黑" w:cs="微软雅黑"/>
        </w:rPr>
        <w:t>2 .Integration</w:t>
      </w:r>
      <w:bookmarkEnd w:id="9"/>
    </w:p>
    <w:p>
      <w:pPr>
        <w:pStyle w:val="15"/>
        <w:rPr>
          <w:rFonts w:hint="eastAsia"/>
        </w:rPr>
      </w:pPr>
      <w:r>
        <w:rPr>
          <w:rFonts w:hint="eastAsia"/>
        </w:rPr>
        <w:t>There are many Android development tools, and here we introduce the engineering configuration method of Sleepace SDK with Eclipse.</w:t>
      </w:r>
    </w:p>
    <w:p>
      <w:pPr>
        <w:pStyle w:val="3"/>
        <w:pBdr>
          <w:top w:val="single" w:color="E5E5E5" w:sz="6" w:space="5"/>
          <w:bottom w:val="single" w:color="E5E5E5" w:sz="6" w:space="5"/>
        </w:pBdr>
        <w:shd w:val="clear" w:color="auto" w:fill="F3F3F3"/>
        <w:spacing w:before="300" w:after="300" w:line="300" w:lineRule="atLeast"/>
        <w:rPr>
          <w:rFonts w:ascii="微软雅黑" w:hAnsi="微软雅黑" w:eastAsia="微软雅黑"/>
          <w:color w:val="353735"/>
          <w:sz w:val="21"/>
          <w:szCs w:val="21"/>
        </w:rPr>
      </w:pPr>
      <w:bookmarkStart w:id="10" w:name="_Toc2756"/>
      <w:r>
        <w:rPr>
          <w:rStyle w:val="16"/>
          <w:rFonts w:hint="eastAsia" w:ascii="微软雅黑" w:hAnsi="微软雅黑" w:eastAsia="微软雅黑"/>
          <w:color w:val="353735"/>
          <w:sz w:val="21"/>
          <w:szCs w:val="21"/>
        </w:rPr>
        <w:t>Eclipse</w:t>
      </w:r>
      <w:r>
        <w:rPr>
          <w:rStyle w:val="16"/>
          <w:rFonts w:hint="eastAsia" w:ascii="微软雅黑" w:hAnsi="微软雅黑" w:eastAsia="微软雅黑"/>
          <w:color w:val="353735"/>
          <w:sz w:val="21"/>
          <w:szCs w:val="21"/>
          <w:lang w:val="en-US" w:eastAsia="zh-CN"/>
        </w:rPr>
        <w:t xml:space="preserve"> Config</w:t>
      </w:r>
      <w:bookmarkEnd w:id="10"/>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b/>
          <w:bCs/>
          <w:sz w:val="22"/>
          <w:szCs w:val="22"/>
          <w:lang w:val="en-US" w:eastAsia="zh-CN"/>
        </w:rPr>
        <w:t>Step 1</w:t>
      </w:r>
      <w:r>
        <w:rPr>
          <w:rFonts w:hint="eastAsia" w:cs="黑体"/>
          <w:sz w:val="22"/>
          <w:szCs w:val="22"/>
          <w:lang w:val="en-US" w:eastAsia="zh-CN"/>
        </w:rPr>
        <w:t>：</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In the project to create a "libs" folder, copy SdkCore.jar, HeartBreathDeviceCore.jar, RestonSdk.jar, SdkAlgorithm.jar to "libs" folder, copy libalgorithm.so to "libs \ armeabi" folder.</w:t>
      </w:r>
    </w:p>
    <w:p>
      <w:pPr>
        <w:pStyle w:val="10"/>
        <w:shd w:val="clear" w:color="auto" w:fill="FFFFFF"/>
        <w:spacing w:before="90" w:beforeAutospacing="0" w:after="90" w:afterAutospacing="0" w:line="300" w:lineRule="atLeast"/>
        <w:rPr>
          <w:rFonts w:hint="eastAsia" w:cs="黑体"/>
          <w:sz w:val="22"/>
          <w:szCs w:val="22"/>
          <w:lang w:val="en-US" w:eastAsia="zh-CN"/>
        </w:rPr>
      </w:pPr>
      <w:r>
        <w:rPr>
          <w:rFonts w:hint="eastAsia" w:cs="黑体"/>
          <w:sz w:val="22"/>
          <w:szCs w:val="22"/>
          <w:lang w:val="en-US" w:eastAsia="zh-CN"/>
        </w:rPr>
        <w:t>Like this:</w:t>
      </w:r>
    </w:p>
    <w:p>
      <w:pPr>
        <w:pStyle w:val="10"/>
        <w:shd w:val="clear" w:color="auto" w:fill="FFFFFF"/>
        <w:spacing w:before="90" w:beforeAutospacing="0" w:after="90" w:afterAutospacing="0" w:line="300" w:lineRule="atLeast"/>
        <w:rPr>
          <w:rFonts w:hint="eastAsia"/>
        </w:rPr>
      </w:pPr>
      <w:r>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933575" cy="3628390"/>
                    </a:xfrm>
                    <a:prstGeom prst="rect">
                      <a:avLst/>
                    </a:prstGeom>
                    <a:noFill/>
                    <a:ln w="9525">
                      <a:noFill/>
                    </a:ln>
                  </pic:spPr>
                </pic:pic>
              </a:graphicData>
            </a:graphic>
          </wp:inline>
        </w:drawing>
      </w:r>
    </w:p>
    <w:p>
      <w:pPr>
        <w:pStyle w:val="10"/>
        <w:shd w:val="clear" w:color="auto" w:fill="FFFFFF"/>
        <w:spacing w:before="90" w:beforeAutospacing="0" w:after="90" w:afterAutospacing="0" w:line="300" w:lineRule="atLeast"/>
        <w:rPr>
          <w:rFonts w:hint="eastAsia" w:eastAsia="宋体"/>
          <w:b/>
          <w:bCs/>
          <w:lang w:val="en-US" w:eastAsia="zh-CN"/>
        </w:rPr>
      </w:pPr>
      <w:r>
        <w:rPr>
          <w:rFonts w:hint="eastAsia"/>
          <w:b/>
          <w:bCs/>
          <w:lang w:val="en-US" w:eastAsia="zh-CN"/>
        </w:rPr>
        <w:t>Setp 2:</w:t>
      </w:r>
    </w:p>
    <w:p>
      <w:pPr>
        <w:pStyle w:val="10"/>
        <w:shd w:val="clear" w:color="auto" w:fill="FFFFFF"/>
        <w:spacing w:before="90" w:beforeAutospacing="0" w:after="90" w:afterAutospacing="0" w:line="300" w:lineRule="atLeast"/>
        <w:rPr>
          <w:rFonts w:hint="eastAsia"/>
        </w:rPr>
      </w:pPr>
      <w:r>
        <w:rPr>
          <w:rFonts w:hint="eastAsia"/>
          <w:lang w:val="en-US" w:eastAsia="zh-CN"/>
        </w:rPr>
        <w:t xml:space="preserve">Config the </w:t>
      </w:r>
      <w:r>
        <w:rPr>
          <w:rFonts w:hint="default"/>
          <w:lang w:val="en-US" w:eastAsia="zh-CN"/>
        </w:rPr>
        <w:t>“</w:t>
      </w:r>
      <w:r>
        <w:t>AndroidManifest.xml</w:t>
      </w:r>
      <w:r>
        <w:rPr>
          <w:rFonts w:hint="default"/>
          <w:lang w:val="en-US" w:eastAsia="zh-CN"/>
        </w:rPr>
        <w: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pPr>
        <w:pStyle w:val="10"/>
        <w:shd w:val="clear" w:color="auto" w:fill="FFFFFF"/>
        <w:spacing w:before="90" w:beforeAutospacing="0" w:after="90" w:afterAutospacing="0" w:line="300" w:lineRule="atLeast"/>
        <w:rPr>
          <w:rFonts w:hint="eastAsia" w:cs="黑体"/>
          <w:sz w:val="22"/>
          <w:szCs w:val="22"/>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"android.permission.MOUNT_UNMOUNT_FILESYSTEMS"</w:t>
      </w:r>
      <w:r>
        <w:rPr>
          <w:rFonts w:ascii="Consolas" w:hAnsi="Consolas" w:cs="Consolas"/>
          <w:color w:val="008080"/>
          <w:kern w:val="0"/>
        </w:rPr>
        <w:t>/&gt;</w:t>
      </w:r>
      <w:r>
        <w:rPr>
          <w:rFonts w:ascii="Consolas" w:hAnsi="Consolas" w:cs="Consolas"/>
          <w:color w:val="000000"/>
          <w:kern w:val="0"/>
        </w:rPr>
        <w:t xml:space="preserve">  </w:t>
      </w: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"android.permission.WRITE_EXTERNAL_STORAGE"</w:t>
      </w:r>
      <w:r>
        <w:rPr>
          <w:rFonts w:ascii="Consolas" w:hAnsi="Consolas" w:cs="Consolas"/>
          <w:color w:val="008080"/>
          <w:kern w:val="0"/>
        </w:rPr>
        <w:t>/&gt;</w:t>
      </w:r>
    </w:p>
    <w:p>
      <w:pPr>
        <w:rPr>
          <w:rFonts w:hint="eastAsia" w:ascii="微软雅黑" w:hAnsi="微软雅黑" w:eastAsia="微软雅黑" w:cs="微软雅黑"/>
          <w:b/>
          <w:bCs/>
          <w:sz w:val="32"/>
          <w:szCs w:val="40"/>
        </w:rPr>
      </w:pPr>
      <w:r>
        <w:rPr>
          <w:rFonts w:hint="eastAsia" w:ascii="微软雅黑" w:hAnsi="微软雅黑" w:eastAsia="微软雅黑" w:cs="微软雅黑"/>
          <w:b/>
          <w:bCs/>
          <w:sz w:val="32"/>
          <w:szCs w:val="40"/>
        </w:rPr>
        <w:br w:type="page"/>
      </w:r>
    </w:p>
    <w:p>
      <w:pPr>
        <w:pStyle w:val="2"/>
        <w:rPr>
          <w:rFonts w:ascii="微软雅黑" w:hAnsi="微软雅黑" w:eastAsia="微软雅黑" w:cs="微软雅黑"/>
        </w:rPr>
      </w:pPr>
      <w:bookmarkStart w:id="11" w:name="_Toc6310"/>
      <w:r>
        <w:rPr>
          <w:rFonts w:ascii="微软雅黑" w:hAnsi="微软雅黑" w:eastAsia="微软雅黑" w:cs="微软雅黑"/>
        </w:rPr>
        <w:t>API</w:t>
      </w:r>
      <w:bookmarkEnd w:id="11"/>
    </w:p>
    <w:p>
      <w:pPr>
        <w:pStyle w:val="3"/>
        <w:rPr>
          <w:rFonts w:hint="eastAsia" w:ascii="微软雅黑" w:hAnsi="微软雅黑" w:eastAsia="微软雅黑" w:cs="微软雅黑"/>
        </w:rPr>
      </w:pPr>
      <w:bookmarkStart w:id="12" w:name="_Toc5742"/>
      <w:r>
        <w:rPr>
          <w:rFonts w:hint="eastAsia" w:ascii="微软雅黑" w:hAnsi="微软雅黑" w:eastAsia="微软雅黑" w:cs="微软雅黑"/>
        </w:rPr>
        <w:t>1.</w:t>
      </w:r>
      <w:r>
        <w:rPr>
          <w:rFonts w:hint="eastAsia" w:ascii="微软雅黑" w:hAnsi="微软雅黑" w:eastAsia="微软雅黑" w:cs="微软雅黑"/>
          <w:lang w:val="en-US" w:eastAsia="zh-CN"/>
        </w:rPr>
        <w:t xml:space="preserve">API </w:t>
      </w:r>
      <w:r>
        <w:rPr>
          <w:rFonts w:hint="eastAsia" w:ascii="微软雅黑" w:hAnsi="微软雅黑" w:eastAsia="微软雅黑" w:cs="微软雅黑"/>
        </w:rPr>
        <w:t>initialization</w:t>
      </w:r>
      <w:bookmarkEnd w:id="12"/>
    </w:p>
    <w:p>
      <w:pPr>
        <w:ind w:firstLine="420"/>
        <w:rPr>
          <w:rFonts w:hint="eastAsia" w:ascii="Consolas" w:hAnsi="Consolas" w:eastAsia="Consolas"/>
          <w:color w:val="000000"/>
          <w:sz w:val="20"/>
          <w:highlight w:val="white"/>
          <w:shd w:val="clear" w:color="FFFFFF" w:fill="D9D9D9"/>
        </w:rPr>
      </w:pPr>
      <w:r>
        <w:rPr>
          <w:rFonts w:hint="eastAsia" w:ascii="Consolas" w:hAnsi="Consolas" w:eastAsia="Consolas"/>
          <w:color w:val="000000"/>
          <w:sz w:val="20"/>
          <w:highlight w:val="white"/>
          <w:shd w:val="clear" w:color="FFFFFF" w:fill="D9D9D9"/>
        </w:rPr>
        <w:t>RestOnHelper.getInstance(Context mContext);</w:t>
      </w:r>
    </w:p>
    <w:p>
      <w:pPr>
        <w:pStyle w:val="4"/>
      </w:pPr>
      <w:bookmarkStart w:id="13" w:name="_Toc19763"/>
      <w:bookmarkStart w:id="14" w:name="_Toc8247"/>
      <w:r>
        <w:t>Description</w:t>
      </w:r>
      <w:bookmarkEnd w:id="13"/>
      <w:bookmarkEnd w:id="14"/>
    </w:p>
    <w:p>
      <w:pPr>
        <w:ind w:firstLine="420"/>
        <w:rPr>
          <w:rFonts w:hint="eastAsia"/>
        </w:rPr>
      </w:pPr>
      <w:r>
        <w:rPr>
          <w:rFonts w:hint="eastAsia" w:ascii="Consolas" w:hAnsi="Consolas" w:eastAsia="Consolas"/>
          <w:color w:val="000000"/>
          <w:sz w:val="20"/>
          <w:highlight w:val="white"/>
          <w:shd w:val="clear" w:color="FFFFFF" w:fill="D9D9D9"/>
        </w:rPr>
        <w:t>RestOnHelper</w:t>
      </w:r>
      <w:r>
        <w:rPr>
          <w:rFonts w:hint="eastAsia" w:ascii="Consolas" w:hAnsi="Consolas" w:eastAsia="宋体"/>
          <w:color w:val="000000"/>
          <w:sz w:val="20"/>
          <w:highlight w:val="white"/>
          <w:shd w:val="clear" w:color="FFFFFF" w:fill="D9D9D9"/>
          <w:lang w:val="en-US" w:eastAsia="zh-CN"/>
        </w:rPr>
        <w:t xml:space="preserve"> </w:t>
      </w:r>
      <w:r>
        <w:rPr>
          <w:rFonts w:hint="eastAsia" w:ascii="微软雅黑" w:hAnsi="微软雅黑" w:eastAsia="微软雅黑" w:cs="微软雅黑"/>
          <w:lang w:val="en-US" w:eastAsia="zh-CN"/>
        </w:rPr>
        <w:t>I</w:t>
      </w:r>
      <w:r>
        <w:rPr>
          <w:rFonts w:hint="eastAsia" w:ascii="微软雅黑" w:hAnsi="微软雅黑" w:eastAsia="微软雅黑" w:cs="微软雅黑"/>
        </w:rPr>
        <w:t>nitialization</w:t>
      </w:r>
      <w:r>
        <w:rPr>
          <w:rFonts w:hint="eastAsia" w:ascii="微软雅黑" w:hAnsi="微软雅黑" w:eastAsia="微软雅黑" w:cs="微软雅黑"/>
          <w:lang w:val="en-US" w:eastAsia="zh-CN"/>
        </w:rPr>
        <w:t xml:space="preserve"> </w:t>
      </w:r>
    </w:p>
    <w:p>
      <w:pPr>
        <w:pStyle w:val="4"/>
        <w:rPr>
          <w:rFonts w:hint="eastAsia" w:eastAsia="宋体"/>
          <w:lang w:eastAsia="zh-CN"/>
        </w:rPr>
      </w:pPr>
      <w:bookmarkStart w:id="15" w:name="_Toc19753"/>
      <w:r>
        <w:rPr>
          <w:rFonts w:hint="eastAsia"/>
          <w:lang w:eastAsia="zh-CN"/>
        </w:rPr>
        <w:t>Parameters</w:t>
      </w:r>
      <w:bookmarkEnd w:id="1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45"/>
        <w:gridCol w:w="4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04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477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mContext</w:t>
            </w:r>
          </w:p>
        </w:tc>
        <w:tc>
          <w:tcPr>
            <w:tcW w:w="204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Context</w:t>
            </w:r>
          </w:p>
        </w:tc>
        <w:tc>
          <w:tcPr>
            <w:tcW w:w="477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Conetxt</w:t>
            </w:r>
          </w:p>
        </w:tc>
      </w:tr>
    </w:tbl>
    <w:p>
      <w:pPr>
        <w:rPr>
          <w:rFonts w:hint="eastAsia" w:ascii="Consolas" w:hAnsi="Consolas"/>
          <w:color w:val="000000"/>
          <w:sz w:val="20"/>
          <w:highlight w:val="white"/>
          <w:shd w:val="clear" w:color="FFFFFF" w:fill="D9D9D9"/>
        </w:rPr>
      </w:pPr>
    </w:p>
    <w:p>
      <w:pPr>
        <w:rPr>
          <w:rFonts w:hint="eastAsia" w:ascii="微软雅黑" w:hAnsi="微软雅黑" w:eastAsia="微软雅黑" w:cs="微软雅黑"/>
          <w:b/>
          <w:bCs/>
          <w:sz w:val="28"/>
          <w:szCs w:val="36"/>
        </w:rPr>
      </w:pPr>
    </w:p>
    <w:p>
      <w:pPr>
        <w:pStyle w:val="3"/>
        <w:numPr>
          <w:ilvl w:val="0"/>
          <w:numId w:val="2"/>
        </w:numPr>
        <w:rPr>
          <w:rFonts w:hint="eastAsia" w:ascii="微软雅黑" w:hAnsi="微软雅黑" w:eastAsia="微软雅黑" w:cs="微软雅黑"/>
        </w:rPr>
      </w:pPr>
      <w:bookmarkStart w:id="16" w:name="_Toc27572"/>
      <w:bookmarkStart w:id="17" w:name="_Toc11358"/>
      <w:r>
        <w:rPr>
          <w:rFonts w:hint="eastAsia" w:ascii="微软雅黑" w:hAnsi="微软雅黑" w:eastAsia="微软雅黑" w:cs="微软雅黑"/>
        </w:rPr>
        <w:t>Connnect Device</w:t>
      </w:r>
      <w:bookmarkEnd w:id="16"/>
      <w:bookmarkEnd w:id="1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login(String </w:t>
      </w:r>
      <w:r>
        <w:rPr>
          <w:rFonts w:hint="eastAsia" w:ascii="Consolas" w:hAnsi="Consolas" w:eastAsia="Consolas"/>
          <w:color w:val="6A3E3E"/>
          <w:sz w:val="20"/>
          <w:highlight w:val="white"/>
        </w:rPr>
        <w:t>deviceName</w:t>
      </w:r>
      <w:r>
        <w:rPr>
          <w:rFonts w:hint="eastAsia" w:ascii="Consolas" w:hAnsi="Consolas" w:eastAsia="Consolas"/>
          <w:color w:val="000000"/>
          <w:sz w:val="20"/>
          <w:highlight w:val="white"/>
        </w:rPr>
        <w:t xml:space="preserve">, String </w:t>
      </w:r>
      <w:r>
        <w:rPr>
          <w:rFonts w:hint="eastAsia" w:ascii="Consolas" w:hAnsi="Consolas" w:eastAsia="Consolas"/>
          <w:color w:val="6A3E3E"/>
          <w:sz w:val="20"/>
          <w:highlight w:val="white"/>
        </w:rPr>
        <w:t>address</w:t>
      </w: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 xml:space="preserve">String </w:t>
      </w:r>
      <w:r>
        <w:rPr>
          <w:rFonts w:hint="eastAsia" w:ascii="Consolas" w:hAnsi="Consolas" w:eastAsia="Consolas"/>
          <w:color w:val="6A3E3E"/>
          <w:sz w:val="20"/>
          <w:highlight w:val="white"/>
        </w:rPr>
        <w:t>device</w:t>
      </w:r>
      <w:r>
        <w:rPr>
          <w:rFonts w:hint="eastAsia" w:ascii="Consolas" w:hAnsi="Consolas" w:eastAsia="宋体"/>
          <w:color w:val="6A3E3E"/>
          <w:sz w:val="20"/>
          <w:highlight w:val="white"/>
          <w:lang w:val="en-US" w:eastAsia="zh-CN"/>
        </w:rPr>
        <w:t>Code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userId</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white"/>
          <w:u w:val="single"/>
        </w:rPr>
        <w:t>IDataCallback</w:t>
      </w:r>
      <w:r>
        <w:rPr>
          <w:rFonts w:hint="eastAsia" w:ascii="Consolas" w:hAnsi="Consolas"/>
          <w:color w:val="000000"/>
          <w:sz w:val="20"/>
          <w:highlight w:val="white"/>
          <w:u w:val="single"/>
        </w:rPr>
        <w:t>&lt;LoginBean&gt;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18" w:name="_Toc6327"/>
      <w:r>
        <w:rPr>
          <w:rFonts w:hint="eastAsia"/>
          <w:lang w:eastAsia="zh-CN"/>
        </w:rPr>
        <w:t>Description</w:t>
      </w:r>
      <w:bookmarkEnd w:id="18"/>
    </w:p>
    <w:p>
      <w:pPr>
        <w:ind w:firstLine="420"/>
        <w:rPr>
          <w:rFonts w:hint="eastAsia"/>
        </w:rPr>
      </w:pPr>
      <w:r>
        <w:rPr>
          <w:rFonts w:hint="eastAsia"/>
        </w:rPr>
        <w:t>Connect Reston and setting userId</w:t>
      </w:r>
    </w:p>
    <w:p>
      <w:pPr>
        <w:pStyle w:val="4"/>
        <w:rPr>
          <w:rFonts w:hint="eastAsia" w:eastAsia="宋体"/>
          <w:lang w:eastAsia="zh-CN"/>
        </w:rPr>
      </w:pPr>
      <w:bookmarkStart w:id="19" w:name="_Toc9464"/>
      <w:r>
        <w:rPr>
          <w:rFonts w:hint="eastAsia"/>
          <w:lang w:eastAsia="zh-CN"/>
        </w:rPr>
        <w:t>Parameters</w:t>
      </w:r>
      <w:bookmarkEnd w:id="19"/>
    </w:p>
    <w:tbl>
      <w:tblPr>
        <w:tblStyle w:val="14"/>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409"/>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409"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33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address</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3333"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w:t>
            </w:r>
            <w:r>
              <w:rPr>
                <w:rFonts w:hint="eastAsia" w:ascii="Consolas" w:hAnsi="Consolas"/>
                <w:color w:val="000000"/>
                <w:sz w:val="20"/>
                <w:highlight w:val="white"/>
                <w:shd w:val="clear" w:color="FFFFFF" w:fill="D9D9D9"/>
                <w:lang w:val="en-US" w:eastAsia="zh-CN"/>
              </w:rPr>
              <w:t>Code</w:t>
            </w:r>
          </w:p>
        </w:tc>
        <w:tc>
          <w:tcPr>
            <w:tcW w:w="3409"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String</w:t>
            </w:r>
          </w:p>
        </w:tc>
        <w:tc>
          <w:tcPr>
            <w:tcW w:w="3333"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fldChar w:fldCharType="begin"/>
            </w:r>
            <w:r>
              <w:rPr>
                <w:rFonts w:hint="eastAsia" w:ascii="Consolas" w:hAnsi="Consolas"/>
                <w:color w:val="000000"/>
                <w:sz w:val="20"/>
                <w:highlight w:val="white"/>
                <w:shd w:val="clear" w:color="FFFFFF" w:fill="D9D9D9"/>
                <w:lang w:val="en-US" w:eastAsia="zh-CN"/>
              </w:rPr>
              <w:instrText xml:space="preserve"> HYPERLINK \l "_StatusCode" </w:instrText>
            </w:r>
            <w:r>
              <w:rPr>
                <w:rFonts w:hint="eastAsia" w:ascii="Consolas" w:hAnsi="Consolas"/>
                <w:color w:val="000000"/>
                <w:sz w:val="20"/>
                <w:highlight w:val="white"/>
                <w:shd w:val="clear" w:color="FFFFFF" w:fill="D9D9D9"/>
                <w:lang w:val="en-US" w:eastAsia="zh-CN"/>
              </w:rPr>
              <w:fldChar w:fldCharType="separate"/>
            </w:r>
            <w:r>
              <w:rPr>
                <w:rStyle w:val="13"/>
                <w:rFonts w:hint="eastAsia" w:ascii="Consolas" w:hAnsi="Consolas"/>
                <w:color w:val="000000"/>
                <w:sz w:val="20"/>
                <w:highlight w:val="white"/>
                <w:shd w:val="clear" w:color="FFFFFF" w:fill="D9D9D9"/>
                <w:lang w:val="en-US" w:eastAsia="zh-CN"/>
              </w:rPr>
              <w:t>DeviceCode</w:t>
            </w:r>
            <w:r>
              <w:rPr>
                <w:rFonts w:hint="eastAsia" w:ascii="Consolas" w:hAnsi="Consolas"/>
                <w:color w:val="000000"/>
                <w:sz w:val="20"/>
                <w:highlight w:val="white"/>
                <w:shd w:val="clear" w:color="FFFFFF" w:fill="D9D9D9"/>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does not belong to Sleepace.</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userId belong to partner</w:t>
            </w:r>
          </w:p>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Why need it：</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 xml:space="preserve">Reston separates the data according to userId. </w:t>
            </w:r>
          </w:p>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It mean user A connects to device, generates and gets the data which only belong to user A. User A can’t get the data of user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409"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"_IDataCallback&lt;T&gt;"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rPr>
              <w:t>&gt;</w:t>
            </w:r>
          </w:p>
        </w:tc>
        <w:tc>
          <w:tcPr>
            <w:tcW w:w="333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 if success,return</w:t>
            </w:r>
            <w:r>
              <w:rPr>
                <w:rFonts w:hint="eastAsia" w:ascii="Consolas" w:hAnsi="Consolas"/>
                <w:color w:val="000000"/>
                <w:sz w:val="20"/>
                <w:highlight w:val="white"/>
                <w:shd w:val="clear" w:color="FFFFFF" w:fill="D9D9D9"/>
              </w:rPr>
              <w:t xml:space="preserve"> </w:t>
            </w:r>
            <w:r>
              <w:rPr>
                <w:rFonts w:hint="eastAsia" w:ascii="Consolas" w:hAnsi="Consolas"/>
                <w:color w:val="000000"/>
                <w:sz w:val="20"/>
                <w:highlight w:val="white"/>
                <w:u w:val="none"/>
                <w:shd w:val="clear" w:color="FFFFFF" w:fill="D9D9D9"/>
              </w:rPr>
              <w:fldChar w:fldCharType="begin"/>
            </w:r>
            <w:r>
              <w:rPr>
                <w:rFonts w:hint="eastAsia" w:ascii="Consolas" w:hAnsi="Consolas"/>
                <w:color w:val="000000"/>
                <w:sz w:val="20"/>
                <w:highlight w:val="white"/>
                <w:u w:val="none"/>
                <w:shd w:val="clear" w:color="FFFFFF" w:fill="D9D9D9"/>
              </w:rPr>
              <w:instrText xml:space="preserve"> HYPERLINK \l "_LoginBean" </w:instrText>
            </w:r>
            <w:r>
              <w:rPr>
                <w:rFonts w:hint="eastAsia" w:ascii="Consolas" w:hAnsi="Consolas"/>
                <w:color w:val="000000"/>
                <w:sz w:val="20"/>
                <w:highlight w:val="white"/>
                <w:u w:val="none"/>
                <w:shd w:val="clear" w:color="FFFFFF" w:fill="D9D9D9"/>
              </w:rPr>
              <w:fldChar w:fldCharType="separate"/>
            </w:r>
            <w:r>
              <w:rPr>
                <w:rStyle w:val="13"/>
                <w:rFonts w:hint="eastAsia" w:ascii="Consolas" w:hAnsi="Consolas"/>
                <w:color w:val="000000"/>
                <w:sz w:val="20"/>
                <w:highlight w:val="white"/>
                <w:shd w:val="clear" w:color="FFFFFF" w:fill="D9D9D9"/>
              </w:rPr>
              <w:t>LoginBean</w:t>
            </w:r>
            <w:r>
              <w:rPr>
                <w:rStyle w:val="13"/>
                <w:rFonts w:hint="eastAsia" w:ascii="Consolas" w:hAnsi="Consolas"/>
                <w:color w:val="000000"/>
                <w:sz w:val="20"/>
                <w:highlight w:val="white"/>
                <w:shd w:val="clear" w:color="FFFFFF" w:fill="D9D9D9"/>
                <w:lang w:val="en-US" w:eastAsia="zh-CN"/>
              </w:rPr>
              <w:t xml:space="preserve"> </w:t>
            </w:r>
            <w:r>
              <w:rPr>
                <w:rFonts w:hint="eastAsia" w:ascii="Consolas" w:hAnsi="Consolas"/>
                <w:color w:val="000000"/>
                <w:sz w:val="20"/>
                <w:highlight w:val="white"/>
                <w:u w:val="none"/>
                <w:shd w:val="clear" w:color="FFFFFF" w:fill="D9D9D9"/>
              </w:rPr>
              <w:fldChar w:fldCharType="end"/>
            </w:r>
            <w:r>
              <w:rPr>
                <w:rFonts w:hint="eastAsia" w:ascii="Consolas" w:hAnsi="Consolas"/>
                <w:color w:val="000000"/>
                <w:sz w:val="20"/>
                <w:highlight w:val="white"/>
                <w:shd w:val="clear" w:color="FFFFFF" w:fill="D9D9D9"/>
                <w:lang w:val="en-US" w:eastAsia="zh-CN"/>
              </w:rPr>
              <w:t>Obj</w:t>
            </w:r>
          </w:p>
        </w:tc>
      </w:tr>
    </w:tbl>
    <w:p>
      <w:pPr>
        <w:pStyle w:val="3"/>
        <w:numPr>
          <w:ilvl w:val="0"/>
          <w:numId w:val="2"/>
        </w:numPr>
        <w:rPr>
          <w:rFonts w:hint="eastAsia" w:ascii="微软雅黑" w:hAnsi="微软雅黑" w:eastAsia="微软雅黑" w:cs="微软雅黑"/>
        </w:rPr>
      </w:pPr>
      <w:bookmarkStart w:id="20" w:name="_Toc2377"/>
      <w:bookmarkStart w:id="21" w:name="_Toc9946"/>
      <w:r>
        <w:rPr>
          <w:rFonts w:hint="eastAsia" w:ascii="微软雅黑" w:hAnsi="微软雅黑" w:eastAsia="微软雅黑" w:cs="微软雅黑"/>
        </w:rPr>
        <w:t>Get Battery</w:t>
      </w:r>
      <w:bookmarkEnd w:id="20"/>
      <w:bookmarkEnd w:id="21"/>
    </w:p>
    <w:p>
      <w:pPr>
        <w:rPr>
          <w:rFonts w:hint="eastAsia" w:ascii="Consolas" w:hAnsi="Consolas" w:eastAsia="Consolas"/>
          <w:b/>
          <w:color w:val="7F0055"/>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getBattery</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IDataCallback</w:t>
      </w:r>
      <w:r>
        <w:rPr>
          <w:rFonts w:hint="eastAsia" w:ascii="Consolas" w:hAnsi="Consolas" w:eastAsia="Consolas"/>
          <w:color w:val="000000"/>
          <w:sz w:val="20"/>
          <w:highlight w:val="white"/>
        </w:rPr>
        <w:t xml:space="preserve">&lt;BatteryBean&gt;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22" w:name="_Toc4420"/>
      <w:r>
        <w:rPr>
          <w:rFonts w:hint="eastAsia"/>
          <w:lang w:eastAsia="zh-CN"/>
        </w:rPr>
        <w:t>Description</w:t>
      </w:r>
      <w:bookmarkEnd w:id="22"/>
    </w:p>
    <w:p>
      <w:pPr>
        <w:ind w:firstLine="420"/>
        <w:rPr>
          <w:rFonts w:hint="eastAsia" w:ascii="Consolas" w:hAnsi="Consolas" w:eastAsia="Consolas"/>
          <w:color w:val="000000"/>
          <w:sz w:val="20"/>
          <w:highlight w:val="white"/>
        </w:rPr>
      </w:pPr>
      <w:r>
        <w:rPr>
          <w:rFonts w:hint="eastAsia"/>
        </w:rPr>
        <w:t>Get battery</w:t>
      </w:r>
      <w:r>
        <w:rPr>
          <w:rFonts w:hint="eastAsia"/>
          <w:lang w:val="en-US" w:eastAsia="zh-CN"/>
        </w:rPr>
        <w:t xml:space="preserve"> </w:t>
      </w:r>
    </w:p>
    <w:p>
      <w:pPr>
        <w:pStyle w:val="4"/>
        <w:rPr>
          <w:rFonts w:hint="eastAsia" w:eastAsia="宋体"/>
          <w:lang w:eastAsia="zh-CN"/>
        </w:rPr>
      </w:pPr>
      <w:bookmarkStart w:id="23" w:name="_Toc10748"/>
      <w:r>
        <w:rPr>
          <w:rFonts w:hint="eastAsia"/>
          <w:lang w:eastAsia="zh-CN"/>
        </w:rPr>
        <w:t>Parameters</w:t>
      </w:r>
      <w:bookmarkEnd w:id="2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if success,return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"_BatteryBean" </w:instrText>
            </w:r>
            <w:r>
              <w:rPr>
                <w:rFonts w:hint="eastAsia" w:ascii="Consolas" w:hAnsi="Consolas"/>
                <w:color w:val="000000"/>
                <w:sz w:val="20"/>
                <w:highlight w:val="white"/>
                <w:shd w:val="clear" w:color="FFFFFF" w:fill="D9D9D9"/>
              </w:rPr>
              <w:fldChar w:fldCharType="separate"/>
            </w:r>
            <w:r>
              <w:rPr>
                <w:rFonts w:hint="eastAsia" w:ascii="Consolas" w:hAnsi="Consolas"/>
                <w:color w:val="000000"/>
                <w:sz w:val="20"/>
                <w:highlight w:val="white"/>
                <w:shd w:val="clear" w:color="FFFFFF" w:fill="D9D9D9"/>
              </w:rPr>
              <w:t>BatteryBean</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lang w:val="en-US" w:eastAsia="zh-CN"/>
              </w:rPr>
              <w:t xml:space="preserve"> Object</w:t>
            </w:r>
          </w:p>
        </w:tc>
      </w:tr>
    </w:tbl>
    <w:p>
      <w:pPr>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24" w:name="_Toc12970"/>
      <w:bookmarkStart w:id="25" w:name="_Toc8074"/>
      <w:r>
        <w:rPr>
          <w:rFonts w:hint="eastAsia" w:ascii="微软雅黑" w:hAnsi="微软雅黑" w:eastAsia="微软雅黑" w:cs="微软雅黑"/>
        </w:rPr>
        <w:t>Get Device Version</w:t>
      </w:r>
      <w:bookmarkEnd w:id="24"/>
      <w:bookmarkEnd w:id="2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w:t>
      </w:r>
      <w:r>
        <w:rPr>
          <w:rFonts w:hint="eastAsia" w:ascii="Consolas" w:hAnsi="Consolas" w:eastAsia="Consolas"/>
          <w:color w:val="000000"/>
          <w:sz w:val="20"/>
          <w:highlight w:val="lightGray"/>
        </w:rPr>
        <w:t>getDeviceVersion</w:t>
      </w:r>
      <w:r>
        <w:rPr>
          <w:rFonts w:hint="eastAsia" w:ascii="Consolas" w:hAnsi="Consolas" w:eastAsia="Consolas"/>
          <w:color w:val="000000"/>
          <w:sz w:val="20"/>
          <w:highlight w:val="white"/>
        </w:rPr>
        <w:t>(</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IDataCallback&lt;String&gt;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26" w:name="_Toc19119"/>
      <w:r>
        <w:rPr>
          <w:rFonts w:hint="eastAsia"/>
          <w:lang w:eastAsia="zh-CN"/>
        </w:rPr>
        <w:t>Description</w:t>
      </w:r>
      <w:bookmarkEnd w:id="26"/>
    </w:p>
    <w:p>
      <w:pPr>
        <w:ind w:firstLine="420"/>
        <w:rPr>
          <w:rFonts w:hint="eastAsia" w:ascii="Consolas" w:hAnsi="Consolas"/>
          <w:color w:val="000000"/>
          <w:sz w:val="20"/>
          <w:highlight w:val="white"/>
        </w:rPr>
      </w:pPr>
      <w:r>
        <w:rPr>
          <w:rFonts w:hint="eastAsia" w:ascii="Consolas" w:hAnsi="Consolas"/>
          <w:color w:val="000000"/>
          <w:sz w:val="20"/>
          <w:highlight w:val="white"/>
        </w:rPr>
        <w:t>Get current version of device</w:t>
      </w:r>
    </w:p>
    <w:p>
      <w:pPr>
        <w:pStyle w:val="4"/>
        <w:rPr>
          <w:rFonts w:hint="eastAsia" w:eastAsia="宋体"/>
          <w:lang w:eastAsia="zh-CN"/>
        </w:rPr>
      </w:pPr>
      <w:bookmarkStart w:id="27" w:name="_Toc1285"/>
      <w:r>
        <w:rPr>
          <w:rFonts w:hint="eastAsia"/>
          <w:lang w:eastAsia="zh-CN"/>
        </w:rPr>
        <w:t>Parameters</w:t>
      </w:r>
      <w:bookmarkEnd w:id="2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color w:val="0000FF"/>
                <w:u w:val="none"/>
                <w:lang w:val="en-US" w:eastAsia="zh-CN"/>
              </w:rPr>
              <w:fldChar w:fldCharType="begin"/>
            </w:r>
            <w:r>
              <w:rPr>
                <w:rFonts w:hint="eastAsia"/>
                <w:color w:val="0000FF"/>
                <w:u w:val="none"/>
                <w:lang w:val="en-US" w:eastAsia="zh-CN"/>
              </w:rPr>
              <w:instrText xml:space="preserve"> HYPERLINK \l "_IDataCallback&lt;T&gt;" </w:instrText>
            </w:r>
            <w:r>
              <w:rPr>
                <w:rFonts w:hint="eastAsia"/>
                <w:color w:val="0000FF"/>
                <w:u w:val="none"/>
                <w:lang w:val="en-US" w:eastAsia="zh-CN"/>
              </w:rPr>
              <w:fldChar w:fldCharType="separate"/>
            </w:r>
            <w:r>
              <w:rPr>
                <w:rStyle w:val="13"/>
                <w:rFonts w:hint="eastAsia"/>
                <w:color w:val="0000FF"/>
                <w:lang w:val="en-US" w:eastAsia="zh-CN"/>
              </w:rPr>
              <w:t>IDataCallback</w:t>
            </w:r>
            <w:r>
              <w:rPr>
                <w:rFonts w:hint="eastAsia"/>
                <w:color w:val="0000FF"/>
                <w:u w:val="none"/>
                <w:lang w:val="en-US" w:eastAsia="zh-CN"/>
              </w:rPr>
              <w:fldChar w:fldCharType="end"/>
            </w:r>
            <w:r>
              <w:rPr>
                <w:rFonts w:hint="eastAsia"/>
                <w:lang w:val="en-US" w:eastAsia="zh-CN"/>
              </w:rPr>
              <w:t>&lt;String&gt;</w:t>
            </w:r>
          </w:p>
        </w:tc>
        <w:tc>
          <w:tcPr>
            <w:tcW w:w="3925" w:type="dxa"/>
            <w:shd w:val="clear" w:color="auto" w:fill="auto"/>
            <w:vAlign w:val="top"/>
          </w:tcPr>
          <w:p>
            <w:pPr>
              <w:rPr>
                <w:rFonts w:hint="eastAsia"/>
                <w:lang w:val="en-US" w:eastAsia="zh-CN"/>
              </w:rPr>
            </w:pPr>
            <w:r>
              <w:rPr>
                <w:rFonts w:hint="eastAsia"/>
                <w:lang w:val="en-US" w:eastAsia="zh-CN"/>
              </w:rPr>
              <w:t>Callback function, if success,return the version of device</w:t>
            </w:r>
          </w:p>
        </w:tc>
      </w:tr>
    </w:tbl>
    <w:p>
      <w:pPr>
        <w:pStyle w:val="3"/>
        <w:numPr>
          <w:ilvl w:val="0"/>
          <w:numId w:val="2"/>
        </w:numPr>
        <w:rPr>
          <w:rFonts w:hint="eastAsia"/>
        </w:rPr>
      </w:pPr>
      <w:bookmarkStart w:id="28" w:name="_Toc19800"/>
      <w:bookmarkStart w:id="29" w:name="_Toc17696"/>
      <w:r>
        <w:t xml:space="preserve">Set up automatic </w:t>
      </w:r>
      <w:r>
        <w:rPr>
          <w:rFonts w:hint="eastAsia"/>
        </w:rPr>
        <w:t>Collection</w:t>
      </w:r>
      <w:bookmarkEnd w:id="28"/>
      <w:bookmarkEnd w:id="29"/>
    </w:p>
    <w:p>
      <w:pPr>
        <w:ind w:firstLine="420"/>
        <w:rPr>
          <w:rFonts w:hint="eastAsia"/>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setAutoCollection(</w:t>
      </w:r>
      <w:r>
        <w:rPr>
          <w:rFonts w:hint="eastAsia" w:ascii="Consolas" w:hAnsi="Consolas" w:eastAsia="Consolas"/>
          <w:b/>
          <w:color w:val="7F0055"/>
          <w:sz w:val="20"/>
          <w:highlight w:val="white"/>
        </w:rPr>
        <w:t>boolean</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enable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hour</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minute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repeat</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0" w:name="_Toc4132"/>
      <w:r>
        <w:rPr>
          <w:rFonts w:hint="eastAsia"/>
          <w:lang w:eastAsia="zh-CN"/>
        </w:rPr>
        <w:t>Description</w:t>
      </w:r>
      <w:bookmarkEnd w:id="30"/>
    </w:p>
    <w:p>
      <w:pPr>
        <w:ind w:firstLine="420"/>
        <w:rPr>
          <w:rFonts w:hint="eastAsia" w:ascii="Consolas" w:hAnsi="Consolas" w:cs="Consolas"/>
          <w:sz w:val="20"/>
          <w:szCs w:val="20"/>
        </w:rPr>
      </w:pPr>
      <w:r>
        <w:rPr>
          <w:rFonts w:hint="eastAsia" w:ascii="Consolas" w:hAnsi="Consolas" w:cs="Consolas"/>
          <w:sz w:val="20"/>
          <w:szCs w:val="20"/>
        </w:rPr>
        <w:t>Set up automatic collection</w:t>
      </w:r>
    </w:p>
    <w:p>
      <w:pPr>
        <w:pStyle w:val="4"/>
        <w:rPr>
          <w:rFonts w:hint="eastAsia" w:eastAsia="宋体"/>
          <w:lang w:eastAsia="zh-CN"/>
        </w:rPr>
      </w:pPr>
      <w:bookmarkStart w:id="31" w:name="_Toc17162"/>
      <w:r>
        <w:rPr>
          <w:rFonts w:hint="eastAsia"/>
          <w:lang w:eastAsia="zh-CN"/>
        </w:rPr>
        <w:t>Parameters</w:t>
      </w:r>
      <w:bookmarkEnd w:id="3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lang w:val="en-US" w:eastAsia="zh-CN"/>
              </w:rPr>
            </w:pPr>
            <w:r>
              <w:rPr>
                <w:rFonts w:hint="eastAsia"/>
                <w:lang w:val="en-US" w:eastAsia="zh-CN"/>
              </w:rPr>
              <w:t>enable</w:t>
            </w:r>
          </w:p>
        </w:tc>
        <w:tc>
          <w:tcPr>
            <w:tcW w:w="3213" w:type="dxa"/>
            <w:shd w:val="clear" w:color="auto" w:fill="auto"/>
            <w:vAlign w:val="top"/>
          </w:tcPr>
          <w:p>
            <w:pPr>
              <w:rPr>
                <w:rFonts w:hint="eastAsia"/>
                <w:lang w:val="en-US" w:eastAsia="zh-CN"/>
              </w:rPr>
            </w:pPr>
            <w:r>
              <w:rPr>
                <w:rFonts w:hint="eastAsia"/>
                <w:lang w:val="en-US" w:eastAsia="zh-CN"/>
              </w:rPr>
              <w:t>boolean</w:t>
            </w:r>
          </w:p>
        </w:tc>
        <w:tc>
          <w:tcPr>
            <w:tcW w:w="3925" w:type="dxa"/>
            <w:shd w:val="clear" w:color="auto" w:fill="auto"/>
            <w:vAlign w:val="top"/>
          </w:tcPr>
          <w:p>
            <w:pPr>
              <w:rPr>
                <w:rFonts w:hint="eastAsia"/>
                <w:lang w:val="en-US" w:eastAsia="zh-CN"/>
              </w:rPr>
            </w:pPr>
            <w:r>
              <w:rPr>
                <w:rFonts w:hint="eastAsia"/>
                <w:lang w:val="en-US" w:eastAsia="zh-CN"/>
              </w:rPr>
              <w:t>The automatic monitoring work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hour</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hour of work time (0 - 23)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minute</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The minute of work time (0 - 59)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repeat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repeat mode，For example: 00000111, from right to left, represents Monday, Tuesday, Wednesday respectively, if the bit is 1, that means it will repeat at the same day, otherwise, it will not repeat. 127(decimalism) = 1111111(Binary), it means repeating from Monday to Sunday. 16 = 0010000, it means just repeating on Friday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timeout</w:t>
            </w:r>
          </w:p>
        </w:tc>
        <w:tc>
          <w:tcPr>
            <w:tcW w:w="3213" w:type="dxa"/>
            <w:shd w:val="clear" w:color="auto" w:fill="auto"/>
            <w:vAlign w:val="top"/>
          </w:tcPr>
          <w:p>
            <w:pPr>
              <w:rPr>
                <w:rFonts w:hint="eastAsia"/>
                <w:lang w:val="en-US" w:eastAsia="zh-CN"/>
              </w:rPr>
            </w:pPr>
            <w:r>
              <w:rPr>
                <w:rFonts w:hint="eastAsia"/>
                <w:lang w:val="en-US" w:eastAsia="zh-CN"/>
              </w:rPr>
              <w:t>int</w:t>
            </w:r>
          </w:p>
        </w:tc>
        <w:tc>
          <w:tcPr>
            <w:tcW w:w="3925" w:type="dxa"/>
            <w:shd w:val="clear" w:color="auto" w:fill="auto"/>
            <w:vAlign w:val="top"/>
          </w:tcPr>
          <w:p>
            <w:pPr>
              <w:rPr>
                <w:rFonts w:hint="eastAsia"/>
                <w:lang w:val="en-US" w:eastAsia="zh-CN"/>
              </w:rPr>
            </w:pPr>
            <w:r>
              <w:rPr>
                <w:rFonts w:hint="eastAsia"/>
                <w:lang w:val="en-US" w:eastAsia="zh-CN"/>
              </w:rPr>
              <w:t>Timeout,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lang w:val="en-US" w:eastAsia="zh-CN"/>
              </w:rPr>
            </w:pPr>
            <w:r>
              <w:rPr>
                <w:rFonts w:hint="eastAsia"/>
                <w:lang w:val="en-US" w:eastAsia="zh-CN"/>
              </w:rPr>
              <w:t>cb</w:t>
            </w:r>
          </w:p>
        </w:tc>
        <w:tc>
          <w:tcPr>
            <w:tcW w:w="3213" w:type="dxa"/>
            <w:shd w:val="clear" w:color="auto" w:fill="auto"/>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\l "_IDataCallback&lt;T&gt;" </w:instrText>
            </w:r>
            <w:r>
              <w:rPr>
                <w:rFonts w:hint="eastAsia"/>
                <w:lang w:val="en-US" w:eastAsia="zh-CN"/>
              </w:rPr>
              <w:fldChar w:fldCharType="separate"/>
            </w:r>
            <w:r>
              <w:rPr>
                <w:rStyle w:val="13"/>
                <w:rFonts w:hint="eastAsia"/>
                <w:lang w:val="en-US" w:eastAsia="zh-CN"/>
              </w:rPr>
              <w:t>IDataCallbac</w:t>
            </w:r>
            <w:r>
              <w:rPr>
                <w:rFonts w:hint="eastAsia"/>
                <w:lang w:val="en-US" w:eastAsia="zh-CN"/>
              </w:rPr>
              <w:fldChar w:fldCharType="end"/>
            </w:r>
            <w:r>
              <w:rPr>
                <w:rFonts w:hint="eastAsia"/>
                <w:lang w:val="en-US" w:eastAsia="zh-CN"/>
              </w:rPr>
              <w:t>k&lt;Void&gt;</w:t>
            </w:r>
          </w:p>
        </w:tc>
        <w:tc>
          <w:tcPr>
            <w:tcW w:w="3925" w:type="dxa"/>
            <w:shd w:val="clear" w:color="auto" w:fill="auto"/>
            <w:vAlign w:val="top"/>
          </w:tcPr>
          <w:p>
            <w:pPr>
              <w:rPr>
                <w:rFonts w:hint="eastAsia"/>
                <w:lang w:val="en-US" w:eastAsia="zh-CN"/>
              </w:rPr>
            </w:pPr>
            <w:r>
              <w:rPr>
                <w:rFonts w:hint="eastAsia"/>
                <w:lang w:val="en-US" w:eastAsia="zh-CN"/>
              </w:rPr>
              <w:t>Callback function</w:t>
            </w:r>
          </w:p>
        </w:tc>
      </w:tr>
    </w:tbl>
    <w:p>
      <w:pPr>
        <w:pStyle w:val="3"/>
        <w:numPr>
          <w:ilvl w:val="0"/>
          <w:numId w:val="2"/>
        </w:numPr>
        <w:rPr>
          <w:rFonts w:hint="eastAsia"/>
        </w:rPr>
      </w:pPr>
      <w:bookmarkStart w:id="32" w:name="_Toc3250"/>
      <w:bookmarkStart w:id="33" w:name="_Toc4922"/>
      <w:r>
        <w:rPr>
          <w:rFonts w:hint="eastAsia" w:ascii="微软雅黑" w:hAnsi="微软雅黑" w:eastAsia="微软雅黑" w:cs="微软雅黑"/>
        </w:rPr>
        <w:t>Start M</w:t>
      </w:r>
      <w:r>
        <w:rPr>
          <w:rFonts w:ascii="微软雅黑" w:hAnsi="微软雅黑" w:eastAsia="微软雅黑" w:cs="微软雅黑"/>
        </w:rPr>
        <w:t>onitoring</w:t>
      </w:r>
      <w:r>
        <w:rPr>
          <w:rFonts w:hint="eastAsia" w:ascii="微软雅黑" w:hAnsi="微软雅黑" w:eastAsia="微软雅黑" w:cs="微软雅黑"/>
        </w:rPr>
        <w:t>/Collecting</w:t>
      </w:r>
      <w:bookmarkEnd w:id="32"/>
      <w:bookmarkEnd w:id="3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IDataCallback&lt;Void&gt; cb)</w:t>
      </w:r>
    </w:p>
    <w:p>
      <w:pPr>
        <w:pStyle w:val="4"/>
        <w:rPr>
          <w:rFonts w:hint="eastAsia" w:eastAsia="宋体"/>
          <w:lang w:eastAsia="zh-CN"/>
        </w:rPr>
      </w:pPr>
      <w:bookmarkStart w:id="34" w:name="_Toc28187"/>
      <w:r>
        <w:rPr>
          <w:rFonts w:hint="eastAsia"/>
          <w:lang w:eastAsia="zh-CN"/>
        </w:rPr>
        <w:t>Description</w:t>
      </w:r>
      <w:bookmarkEnd w:id="34"/>
    </w:p>
    <w:p>
      <w:pPr>
        <w:ind w:firstLine="420"/>
        <w:rPr>
          <w:rFonts w:hint="eastAsia" w:ascii="Consolas" w:hAnsi="Consolas" w:cs="Consolas"/>
          <w:sz w:val="20"/>
          <w:szCs w:val="20"/>
        </w:rPr>
      </w:pPr>
      <w:r>
        <w:rPr>
          <w:rFonts w:hint="eastAsia" w:ascii="Consolas" w:hAnsi="Consolas" w:cs="Consolas"/>
          <w:sz w:val="20"/>
          <w:szCs w:val="20"/>
        </w:rPr>
        <w:t>Start monitoring/collecting</w:t>
      </w:r>
    </w:p>
    <w:p>
      <w:pPr>
        <w:pStyle w:val="4"/>
        <w:rPr>
          <w:rFonts w:hint="eastAsia" w:eastAsia="宋体"/>
          <w:lang w:eastAsia="zh-CN"/>
        </w:rPr>
      </w:pPr>
      <w:bookmarkStart w:id="35" w:name="_Toc7793"/>
      <w:r>
        <w:rPr>
          <w:rFonts w:hint="eastAsia"/>
          <w:lang w:eastAsia="zh-CN"/>
        </w:rPr>
        <w:t>Parameters</w:t>
      </w:r>
      <w:bookmarkEnd w:id="3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rPr>
      </w:pPr>
      <w:bookmarkStart w:id="36" w:name="_Toc16943"/>
      <w:bookmarkStart w:id="37" w:name="_Toc8369"/>
      <w:r>
        <w:rPr>
          <w:rFonts w:hint="eastAsia" w:ascii="微软雅黑" w:hAnsi="微软雅黑" w:eastAsia="微软雅黑" w:cs="微软雅黑"/>
        </w:rPr>
        <w:t>Stop Monitoring/Collecting</w:t>
      </w:r>
      <w:bookmarkEnd w:id="36"/>
      <w:bookmarkEnd w:id="3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stopCollection(</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38" w:name="_Toc27997"/>
      <w:r>
        <w:rPr>
          <w:rFonts w:hint="eastAsia"/>
          <w:lang w:eastAsia="zh-CN"/>
        </w:rPr>
        <w:t>Description</w:t>
      </w:r>
      <w:bookmarkEnd w:id="38"/>
    </w:p>
    <w:p>
      <w:pPr>
        <w:ind w:firstLine="420"/>
        <w:rPr>
          <w:rFonts w:hint="default" w:ascii="Consolas" w:hAnsi="Consolas" w:cs="Consolas"/>
          <w:sz w:val="20"/>
          <w:szCs w:val="20"/>
        </w:rPr>
      </w:pPr>
      <w:r>
        <w:rPr>
          <w:rFonts w:hint="default" w:ascii="Consolas" w:hAnsi="Consolas" w:cs="Consolas"/>
          <w:sz w:val="20"/>
          <w:szCs w:val="20"/>
        </w:rPr>
        <w:t>Stop Monitoring/Collecting</w:t>
      </w:r>
    </w:p>
    <w:p>
      <w:pPr>
        <w:pStyle w:val="4"/>
        <w:rPr>
          <w:rFonts w:hint="eastAsia" w:eastAsia="宋体"/>
          <w:lang w:eastAsia="zh-CN"/>
        </w:rPr>
      </w:pPr>
      <w:bookmarkStart w:id="39" w:name="_Toc9607"/>
      <w:r>
        <w:rPr>
          <w:rFonts w:hint="eastAsia"/>
          <w:lang w:eastAsia="zh-CN"/>
        </w:rPr>
        <w:t>Parameters</w:t>
      </w:r>
      <w:bookmarkEnd w:id="3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IDataCallback&lt;Void&gt;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ind w:firstLine="420"/>
        <w:rPr>
          <w:rFonts w:hint="eastAsia" w:ascii="Consolas" w:hAnsi="Consolas" w:eastAsia="Consolas"/>
          <w:b/>
          <w:color w:val="7F0055"/>
          <w:sz w:val="20"/>
          <w:highlight w:val="white"/>
        </w:rPr>
      </w:pPr>
    </w:p>
    <w:p>
      <w:pPr>
        <w:pStyle w:val="3"/>
        <w:numPr>
          <w:ilvl w:val="0"/>
          <w:numId w:val="2"/>
        </w:numPr>
        <w:rPr>
          <w:rFonts w:hint="eastAsia" w:ascii="微软雅黑" w:hAnsi="微软雅黑" w:eastAsia="微软雅黑" w:cs="微软雅黑"/>
        </w:rPr>
      </w:pPr>
      <w:bookmarkStart w:id="40" w:name="_Toc6447"/>
      <w:bookmarkStart w:id="41" w:name="_Toc19921"/>
      <w:r>
        <w:rPr>
          <w:rFonts w:ascii="微软雅黑" w:hAnsi="微软雅黑" w:eastAsia="微软雅黑" w:cs="微软雅黑"/>
        </w:rPr>
        <w:t>Get</w:t>
      </w:r>
      <w:r>
        <w:rPr>
          <w:rFonts w:hint="eastAsia" w:ascii="微软雅黑" w:hAnsi="微软雅黑" w:eastAsia="微软雅黑" w:cs="微软雅黑"/>
        </w:rPr>
        <w:t xml:space="preserve"> Collection S</w:t>
      </w:r>
      <w:r>
        <w:rPr>
          <w:rFonts w:ascii="微软雅黑" w:hAnsi="微软雅黑" w:eastAsia="微软雅黑" w:cs="微软雅黑"/>
        </w:rPr>
        <w:t>tatus</w:t>
      </w:r>
      <w:bookmarkEnd w:id="40"/>
      <w:bookmarkEnd w:id="4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getCollectionStatus(</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IDataCallback&lt;Byte&gt;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2" w:name="_Toc17843"/>
      <w:r>
        <w:rPr>
          <w:rFonts w:hint="eastAsia"/>
          <w:lang w:eastAsia="zh-CN"/>
        </w:rPr>
        <w:t>Description</w:t>
      </w:r>
      <w:bookmarkEnd w:id="42"/>
    </w:p>
    <w:p>
      <w:pPr>
        <w:ind w:firstLine="420"/>
        <w:rPr>
          <w:rFonts w:hint="eastAsia" w:ascii="Consolas" w:hAnsi="Consolas" w:cs="Consolas"/>
          <w:sz w:val="20"/>
          <w:szCs w:val="20"/>
        </w:rPr>
      </w:pPr>
      <w:r>
        <w:rPr>
          <w:rFonts w:hint="default" w:ascii="Consolas" w:hAnsi="Consolas" w:cs="Consolas"/>
          <w:sz w:val="20"/>
          <w:szCs w:val="20"/>
        </w:rPr>
        <w:t xml:space="preserve">Get </w:t>
      </w:r>
      <w:r>
        <w:rPr>
          <w:rFonts w:hint="eastAsia" w:ascii="Consolas" w:hAnsi="Consolas" w:cs="Consolas"/>
          <w:sz w:val="20"/>
          <w:szCs w:val="20"/>
        </w:rPr>
        <w:t xml:space="preserve">collection </w:t>
      </w:r>
      <w:r>
        <w:rPr>
          <w:rFonts w:hint="default" w:ascii="Consolas" w:hAnsi="Consolas" w:cs="Consolas"/>
          <w:sz w:val="20"/>
          <w:szCs w:val="20"/>
        </w:rPr>
        <w:t>status</w:t>
      </w:r>
      <w:r>
        <w:rPr>
          <w:rFonts w:hint="eastAsia" w:ascii="Consolas" w:hAnsi="Consolas" w:cs="Consolas"/>
          <w:sz w:val="20"/>
          <w:szCs w:val="20"/>
        </w:rPr>
        <w:t>, monitoring or not</w:t>
      </w:r>
    </w:p>
    <w:p>
      <w:pPr>
        <w:pStyle w:val="4"/>
        <w:rPr>
          <w:rFonts w:hint="eastAsia" w:eastAsia="宋体"/>
          <w:lang w:eastAsia="zh-CN"/>
        </w:rPr>
      </w:pPr>
      <w:bookmarkStart w:id="43" w:name="_Toc21982"/>
      <w:r>
        <w:rPr>
          <w:rFonts w:hint="eastAsia"/>
          <w:lang w:eastAsia="zh-CN"/>
        </w:rPr>
        <w:t>Parameters</w:t>
      </w:r>
      <w:bookmarkEnd w:id="4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&lt;Byte&gt;</w:t>
            </w:r>
          </w:p>
        </w:tc>
        <w:tc>
          <w:tcPr>
            <w:tcW w:w="3925" w:type="dxa"/>
            <w:shd w:val="clear" w:color="auto" w:fill="auto"/>
            <w:vAlign w:val="top"/>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r>
              <w:rPr>
                <w:rFonts w:hint="eastAsia" w:ascii="Consolas" w:hAnsi="Consolas"/>
                <w:color w:val="000000"/>
                <w:sz w:val="20"/>
                <w:highlight w:val="white"/>
                <w:shd w:val="clear" w:color="FFFFFF" w:fill="D9D9D9"/>
              </w:rPr>
              <w:t>,</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Collection status</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1:Collecting</w:t>
            </w:r>
            <w:r>
              <w:rPr>
                <w:rFonts w:hint="eastAsia" w:ascii="Consolas" w:hAnsi="Consolas"/>
                <w:color w:val="000000"/>
                <w:sz w:val="20"/>
                <w:highlight w:val="white"/>
                <w:lang w:val="en-US" w:eastAsia="zh-CN"/>
              </w:rPr>
              <w:t>,</w:t>
            </w:r>
            <w:r>
              <w:rPr>
                <w:rFonts w:hint="eastAsia" w:ascii="Consolas" w:hAnsi="Consolas"/>
                <w:color w:val="000000"/>
                <w:sz w:val="20"/>
                <w:highlight w:val="white"/>
              </w:rPr>
              <w:t>0：not</w:t>
            </w:r>
          </w:p>
        </w:tc>
      </w:tr>
    </w:tbl>
    <w:p>
      <w:pPr>
        <w:ind w:firstLine="420"/>
        <w:rPr>
          <w:rFonts w:hint="eastAsia" w:ascii="Consolas" w:hAnsi="Consolas" w:eastAsia="Consolas"/>
          <w:color w:val="000000"/>
          <w:sz w:val="20"/>
          <w:highlight w:val="white"/>
        </w:rPr>
      </w:pPr>
    </w:p>
    <w:p>
      <w:pPr>
        <w:pStyle w:val="3"/>
        <w:numPr>
          <w:ilvl w:val="0"/>
          <w:numId w:val="2"/>
        </w:numPr>
        <w:rPr>
          <w:rFonts w:hint="eastAsia" w:ascii="微软雅黑" w:hAnsi="微软雅黑" w:eastAsia="微软雅黑" w:cs="微软雅黑"/>
        </w:rPr>
      </w:pPr>
      <w:bookmarkStart w:id="44" w:name="_Toc31526"/>
      <w:bookmarkStart w:id="45" w:name="_Toc8102"/>
      <w:r>
        <w:rPr>
          <w:rFonts w:hint="eastAsia" w:ascii="微软雅黑" w:hAnsi="微软雅黑" w:eastAsia="微软雅黑" w:cs="微软雅黑"/>
        </w:rPr>
        <w:t>Get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44"/>
      <w:bookmarkEnd w:id="4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IDataCallback&lt;RealTimeData&gt;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46" w:name="_Toc24872"/>
      <w:r>
        <w:rPr>
          <w:rFonts w:hint="eastAsia"/>
          <w:lang w:eastAsia="zh-CN"/>
        </w:rPr>
        <w:t>Description</w:t>
      </w:r>
      <w:bookmarkEnd w:id="46"/>
    </w:p>
    <w:p>
      <w:pPr>
        <w:ind w:firstLine="420"/>
        <w:rPr>
          <w:rFonts w:hint="eastAsia" w:ascii="Consolas" w:hAnsi="Consolas" w:cs="Consolas"/>
          <w:sz w:val="20"/>
          <w:szCs w:val="20"/>
        </w:rPr>
      </w:pPr>
      <w:r>
        <w:rPr>
          <w:rFonts w:hint="eastAsia" w:ascii="Consolas" w:hAnsi="Consolas" w:cs="Consolas"/>
          <w:sz w:val="20"/>
          <w:szCs w:val="20"/>
        </w:rPr>
        <w:t xml:space="preserve">Get </w:t>
      </w:r>
      <w:r>
        <w:rPr>
          <w:rFonts w:hint="default" w:ascii="Consolas" w:hAnsi="Consolas" w:cs="Consolas"/>
          <w:sz w:val="20"/>
          <w:szCs w:val="20"/>
        </w:rPr>
        <w:t xml:space="preserve">Real-time </w:t>
      </w:r>
      <w:r>
        <w:rPr>
          <w:rFonts w:hint="eastAsia" w:ascii="Consolas" w:hAnsi="Consolas" w:cs="Consolas"/>
          <w:sz w:val="20"/>
          <w:szCs w:val="20"/>
        </w:rPr>
        <w:t>D</w:t>
      </w:r>
      <w:r>
        <w:rPr>
          <w:rFonts w:hint="default" w:ascii="Consolas" w:hAnsi="Consolas" w:cs="Consolas"/>
          <w:sz w:val="20"/>
          <w:szCs w:val="20"/>
        </w:rPr>
        <w:t>ata</w:t>
      </w:r>
    </w:p>
    <w:p>
      <w:pPr>
        <w:pStyle w:val="4"/>
        <w:rPr>
          <w:rFonts w:hint="eastAsia" w:eastAsia="宋体"/>
          <w:lang w:eastAsia="zh-CN"/>
        </w:rPr>
      </w:pPr>
      <w:bookmarkStart w:id="47" w:name="_Toc22278"/>
      <w:r>
        <w:rPr>
          <w:rFonts w:hint="eastAsia"/>
          <w:lang w:eastAsia="zh-CN"/>
        </w:rPr>
        <w:t>Parameters</w:t>
      </w:r>
      <w:bookmarkEnd w:id="4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timeout</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int</w:t>
            </w:r>
          </w:p>
        </w:tc>
        <w:tc>
          <w:tcPr>
            <w:tcW w:w="3925" w:type="dxa"/>
            <w:shd w:val="clear" w:color="auto" w:fill="auto"/>
            <w:vAlign w:val="top"/>
          </w:tcPr>
          <w:p>
            <w:pPr>
              <w:ind w:firstLine="420"/>
              <w:rPr>
                <w:rFonts w:hint="eastAsia" w:ascii="Consolas" w:hAnsi="Consolas" w:cs="Consolas"/>
                <w:sz w:val="20"/>
                <w:szCs w:val="20"/>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t>cb</w:t>
            </w:r>
          </w:p>
        </w:tc>
        <w:tc>
          <w:tcPr>
            <w:tcW w:w="3213"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rPr>
              <w:fldChar w:fldCharType="begin"/>
            </w:r>
            <w:r>
              <w:rPr>
                <w:rFonts w:hint="eastAsia" w:ascii="Consolas" w:hAnsi="Consolas" w:cs="Consolas"/>
                <w:sz w:val="20"/>
                <w:szCs w:val="20"/>
              </w:rPr>
              <w:instrText xml:space="preserve"> HYPERLINK \l "_IDataCallback&lt;T&gt;" </w:instrText>
            </w:r>
            <w:r>
              <w:rPr>
                <w:rFonts w:hint="eastAsia" w:ascii="Consolas" w:hAnsi="Consolas" w:cs="Consolas"/>
                <w:sz w:val="20"/>
                <w:szCs w:val="20"/>
              </w:rPr>
              <w:fldChar w:fldCharType="separate"/>
            </w:r>
            <w:r>
              <w:rPr>
                <w:rStyle w:val="13"/>
                <w:rFonts w:hint="eastAsia" w:ascii="Consolas" w:hAnsi="Consolas" w:cs="Consolas"/>
                <w:sz w:val="20"/>
                <w:szCs w:val="20"/>
              </w:rPr>
              <w:t>IDataCallback</w:t>
            </w:r>
            <w:r>
              <w:rPr>
                <w:rFonts w:hint="eastAsia" w:ascii="Consolas" w:hAnsi="Consolas" w:cs="Consolas"/>
                <w:sz w:val="20"/>
                <w:szCs w:val="20"/>
              </w:rPr>
              <w:fldChar w:fldCharType="end"/>
            </w:r>
            <w:r>
              <w:rPr>
                <w:rFonts w:hint="eastAsia" w:ascii="Consolas" w:hAnsi="Consolas" w:cs="Consolas"/>
                <w:sz w:val="20"/>
                <w:szCs w:val="20"/>
              </w:rPr>
              <w:t>&lt;</w:t>
            </w:r>
            <w:r>
              <w:rPr>
                <w:rFonts w:hint="eastAsia" w:ascii="Consolas" w:hAnsi="Consolas" w:cs="Consolas"/>
                <w:sz w:val="20"/>
                <w:szCs w:val="20"/>
              </w:rPr>
              <w:fldChar w:fldCharType="begin"/>
            </w:r>
            <w:r>
              <w:rPr>
                <w:rFonts w:hint="eastAsia" w:ascii="Consolas" w:hAnsi="Consolas" w:cs="Consolas"/>
                <w:sz w:val="20"/>
                <w:szCs w:val="20"/>
              </w:rPr>
              <w:instrText xml:space="preserve"> HYPERLINK \l "_RealTimeData" </w:instrText>
            </w:r>
            <w:r>
              <w:rPr>
                <w:rFonts w:hint="eastAsia" w:ascii="Consolas" w:hAnsi="Consolas" w:cs="Consolas"/>
                <w:sz w:val="20"/>
                <w:szCs w:val="20"/>
              </w:rPr>
              <w:fldChar w:fldCharType="separate"/>
            </w:r>
            <w:r>
              <w:rPr>
                <w:rStyle w:val="13"/>
                <w:rFonts w:hint="eastAsia" w:ascii="Consolas" w:hAnsi="Consolas" w:cs="Consolas"/>
                <w:sz w:val="20"/>
                <w:szCs w:val="20"/>
              </w:rPr>
              <w:t>RealTimeData</w:t>
            </w:r>
            <w:r>
              <w:rPr>
                <w:rFonts w:hint="eastAsia" w:ascii="Consolas" w:hAnsi="Consolas" w:cs="Consolas"/>
                <w:sz w:val="20"/>
                <w:szCs w:val="20"/>
              </w:rPr>
              <w:fldChar w:fldCharType="end"/>
            </w:r>
            <w:r>
              <w:rPr>
                <w:rFonts w:hint="eastAsia" w:ascii="Consolas" w:hAnsi="Consolas" w:cs="Consolas"/>
                <w:sz w:val="20"/>
                <w:szCs w:val="20"/>
              </w:rPr>
              <w:t>&gt;</w:t>
            </w:r>
          </w:p>
        </w:tc>
        <w:tc>
          <w:tcPr>
            <w:tcW w:w="3925" w:type="dxa"/>
            <w:shd w:val="clear" w:color="auto" w:fill="auto"/>
            <w:vAlign w:val="top"/>
          </w:tcPr>
          <w:p>
            <w:pPr>
              <w:ind w:firstLine="420"/>
              <w:rPr>
                <w:rFonts w:hint="eastAsia" w:ascii="Consolas" w:hAnsi="Consolas" w:cs="Consolas"/>
                <w:sz w:val="20"/>
                <w:szCs w:val="20"/>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48" w:name="_Toc9388"/>
      <w:bookmarkStart w:id="49" w:name="_Toc16749"/>
      <w:r>
        <w:rPr>
          <w:rFonts w:hint="eastAsia" w:ascii="微软雅黑" w:hAnsi="微软雅黑" w:eastAsia="微软雅黑" w:cs="微软雅黑"/>
        </w:rPr>
        <w:t>Stop Getting Sleep</w:t>
      </w:r>
      <w:r>
        <w:rPr>
          <w:rFonts w:ascii="微软雅黑" w:hAnsi="微软雅黑" w:eastAsia="微软雅黑" w:cs="微软雅黑"/>
        </w:rPr>
        <w:t xml:space="preserve"> </w:t>
      </w:r>
      <w:r>
        <w:rPr>
          <w:rFonts w:hint="eastAsia" w:ascii="微软雅黑" w:hAnsi="微软雅黑" w:eastAsia="微软雅黑" w:cs="微软雅黑"/>
        </w:rPr>
        <w:t>D</w:t>
      </w:r>
      <w:r>
        <w:rPr>
          <w:rFonts w:ascii="微软雅黑" w:hAnsi="微软雅黑" w:eastAsia="微软雅黑" w:cs="微软雅黑"/>
        </w:rPr>
        <w:t>ata</w:t>
      </w:r>
      <w:bookmarkEnd w:id="48"/>
      <w:bookmarkEnd w:id="49"/>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stopRealTimeData(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 xml:space="preserve">) </w:t>
      </w:r>
    </w:p>
    <w:p>
      <w:pPr>
        <w:pStyle w:val="4"/>
        <w:rPr>
          <w:rFonts w:hint="eastAsia" w:eastAsia="宋体"/>
          <w:lang w:eastAsia="zh-CN"/>
        </w:rPr>
      </w:pPr>
      <w:bookmarkStart w:id="50" w:name="_Toc27813"/>
      <w:r>
        <w:rPr>
          <w:rFonts w:hint="eastAsia"/>
          <w:lang w:eastAsia="zh-CN"/>
        </w:rPr>
        <w:t>Description</w:t>
      </w:r>
      <w:bookmarkEnd w:id="50"/>
    </w:p>
    <w:p>
      <w:pPr>
        <w:ind w:firstLine="420"/>
        <w:rPr>
          <w:rFonts w:hint="eastAsia" w:ascii="Consolas" w:hAnsi="Consolas" w:cs="Consolas"/>
          <w:sz w:val="20"/>
          <w:szCs w:val="20"/>
        </w:rPr>
      </w:pPr>
      <w:r>
        <w:rPr>
          <w:rFonts w:hint="eastAsia" w:ascii="Consolas" w:hAnsi="Consolas" w:cs="Consolas"/>
          <w:sz w:val="20"/>
          <w:szCs w:val="20"/>
        </w:rPr>
        <w:t>Stop getting real-time data</w:t>
      </w:r>
    </w:p>
    <w:p>
      <w:pPr>
        <w:pStyle w:val="4"/>
        <w:rPr>
          <w:rFonts w:hint="eastAsia" w:eastAsia="宋体"/>
          <w:lang w:eastAsia="zh-CN"/>
        </w:rPr>
      </w:pPr>
      <w:bookmarkStart w:id="51" w:name="_Toc100"/>
      <w:r>
        <w:rPr>
          <w:rFonts w:hint="eastAsia"/>
          <w:lang w:eastAsia="zh-CN"/>
        </w:rPr>
        <w:t>Parameters</w:t>
      </w:r>
      <w:bookmarkEnd w:id="51"/>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&lt;Void&gt;</w:t>
            </w:r>
          </w:p>
        </w:tc>
        <w:tc>
          <w:tcPr>
            <w:tcW w:w="3925"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pStyle w:val="3"/>
        <w:numPr>
          <w:ilvl w:val="0"/>
          <w:numId w:val="2"/>
        </w:numPr>
        <w:rPr>
          <w:rFonts w:hint="eastAsia" w:ascii="微软雅黑" w:hAnsi="微软雅黑" w:eastAsia="微软雅黑" w:cs="微软雅黑"/>
        </w:rPr>
      </w:pPr>
      <w:bookmarkStart w:id="52" w:name="_Toc18145"/>
      <w:bookmarkStart w:id="53" w:name="_Toc7880"/>
      <w:r>
        <w:rPr>
          <w:rFonts w:hint="eastAsia" w:ascii="微软雅黑" w:hAnsi="微软雅黑" w:eastAsia="微软雅黑" w:cs="微软雅黑"/>
        </w:rPr>
        <w:t xml:space="preserve">Get </w:t>
      </w:r>
      <w:r>
        <w:rPr>
          <w:rFonts w:ascii="微软雅黑" w:hAnsi="微软雅黑" w:eastAsia="微软雅黑" w:cs="微软雅黑"/>
        </w:rPr>
        <w:t>The Signal Strength</w:t>
      </w:r>
      <w:r>
        <w:rPr>
          <w:rFonts w:hint="eastAsia" w:ascii="微软雅黑" w:hAnsi="微软雅黑" w:eastAsia="微软雅黑" w:cs="微软雅黑"/>
        </w:rPr>
        <w:t xml:space="preserve"> (</w:t>
      </w:r>
      <w:r>
        <w:rPr>
          <w:rFonts w:ascii="微软雅黑" w:hAnsi="微软雅黑" w:eastAsia="微软雅黑" w:cs="微软雅黑"/>
        </w:rPr>
        <w:t>Real-time</w:t>
      </w:r>
      <w:r>
        <w:rPr>
          <w:rFonts w:hint="eastAsia" w:ascii="微软雅黑" w:hAnsi="微软雅黑" w:eastAsia="微软雅黑" w:cs="微软雅黑"/>
        </w:rPr>
        <w:t>)</w:t>
      </w:r>
      <w:bookmarkEnd w:id="52"/>
      <w:bookmarkEnd w:id="53"/>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startOriginalData(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IDataCallback&lt;OriginalData&gt;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54" w:name="_Toc26736"/>
      <w:r>
        <w:rPr>
          <w:rFonts w:hint="eastAsia"/>
          <w:lang w:eastAsia="zh-CN"/>
        </w:rPr>
        <w:t>Description</w:t>
      </w:r>
      <w:bookmarkEnd w:id="54"/>
    </w:p>
    <w:p>
      <w:pPr>
        <w:ind w:firstLine="420"/>
        <w:rPr>
          <w:rFonts w:hint="eastAsia" w:ascii="Consolas" w:hAnsi="Consolas" w:cs="Consolas"/>
          <w:sz w:val="20"/>
          <w:szCs w:val="20"/>
        </w:rPr>
      </w:pPr>
      <w:r>
        <w:rPr>
          <w:rFonts w:hint="eastAsia" w:ascii="Consolas" w:hAnsi="Consolas" w:cs="Consolas"/>
          <w:sz w:val="20"/>
          <w:szCs w:val="20"/>
        </w:rPr>
        <w:t>Get the signal strength</w:t>
      </w:r>
    </w:p>
    <w:p>
      <w:pPr>
        <w:pStyle w:val="4"/>
        <w:rPr>
          <w:rFonts w:hint="eastAsia" w:eastAsia="宋体"/>
          <w:lang w:eastAsia="zh-CN"/>
        </w:rPr>
      </w:pPr>
      <w:bookmarkStart w:id="55" w:name="_Toc30242"/>
      <w:r>
        <w:rPr>
          <w:rFonts w:hint="eastAsia"/>
          <w:lang w:eastAsia="zh-CN"/>
        </w:rPr>
        <w:t>Parameters</w:t>
      </w:r>
      <w:bookmarkEnd w:id="55"/>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eastAsia="Consolas"/>
                <w:color w:val="000000"/>
                <w:sz w:val="20"/>
                <w:highlight w:val="white"/>
              </w:rPr>
              <w:fldChar w:fldCharType="begin"/>
            </w:r>
            <w:r>
              <w:rPr>
                <w:rFonts w:hint="eastAsia" w:ascii="Consolas" w:hAnsi="Consolas" w:eastAsia="Consolas"/>
                <w:color w:val="000000"/>
                <w:sz w:val="20"/>
                <w:highlight w:val="white"/>
              </w:rPr>
              <w:instrText xml:space="preserve"> HYPERLINK \l "_OriginalData" </w:instrText>
            </w:r>
            <w:r>
              <w:rPr>
                <w:rFonts w:hint="eastAsia" w:ascii="Consolas" w:hAnsi="Consolas" w:eastAsia="Consolas"/>
                <w:color w:val="000000"/>
                <w:sz w:val="20"/>
                <w:highlight w:val="white"/>
              </w:rPr>
              <w:fldChar w:fldCharType="separate"/>
            </w:r>
            <w:r>
              <w:rPr>
                <w:rStyle w:val="13"/>
                <w:rFonts w:hint="eastAsia" w:ascii="Consolas" w:hAnsi="Consolas" w:eastAsia="Consolas"/>
                <w:color w:val="000000"/>
                <w:sz w:val="20"/>
                <w:highlight w:val="white"/>
              </w:rPr>
              <w:t>OriginalData</w:t>
            </w:r>
            <w:r>
              <w:rPr>
                <w:rFonts w:hint="eastAsia" w:ascii="Consolas" w:hAnsi="Consolas" w:eastAsia="Consolas"/>
                <w:color w:val="000000"/>
                <w:sz w:val="20"/>
                <w:highlight w:val="white"/>
              </w:rPr>
              <w:fldChar w:fldCharType="end"/>
            </w:r>
            <w:r>
              <w:rPr>
                <w:rFonts w:hint="eastAsia" w:ascii="Consolas" w:hAnsi="Consolas"/>
                <w:color w:val="000000"/>
                <w:sz w:val="20"/>
                <w:highlight w:val="white"/>
                <w:shd w:val="clear" w:color="FFFFFF" w:fill="D9D9D9"/>
              </w:rPr>
              <w: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56" w:name="_Toc28821"/>
      <w:bookmarkStart w:id="57" w:name="_Toc16797"/>
      <w:r>
        <w:rPr>
          <w:rFonts w:hint="eastAsia" w:ascii="微软雅黑" w:hAnsi="微软雅黑" w:eastAsia="微软雅黑" w:cs="微软雅黑"/>
        </w:rPr>
        <w:t xml:space="preserve">Stop Getting </w:t>
      </w:r>
      <w:r>
        <w:rPr>
          <w:rFonts w:ascii="微软雅黑" w:hAnsi="微软雅黑" w:eastAsia="微软雅黑" w:cs="微软雅黑"/>
        </w:rPr>
        <w:t>The Signal Strength</w:t>
      </w:r>
      <w:bookmarkEnd w:id="56"/>
      <w:bookmarkEnd w:id="57"/>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stopOriginalData(</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timeout</w:t>
      </w:r>
      <w:r>
        <w:rPr>
          <w:rFonts w:hint="eastAsia" w:ascii="Consolas" w:hAnsi="Consolas" w:eastAsia="Consolas"/>
          <w:color w:val="000000"/>
          <w:sz w:val="20"/>
          <w:highlight w:val="white"/>
        </w:rPr>
        <w:t xml:space="preserve">, IDataCallback&lt;Void&gt;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4"/>
        <w:rPr>
          <w:rFonts w:hint="eastAsia" w:eastAsia="宋体"/>
          <w:lang w:eastAsia="zh-CN"/>
        </w:rPr>
      </w:pPr>
      <w:bookmarkStart w:id="58" w:name="_Toc24166"/>
      <w:r>
        <w:rPr>
          <w:rFonts w:hint="eastAsia"/>
          <w:lang w:eastAsia="zh-CN"/>
        </w:rPr>
        <w:t>Description</w:t>
      </w:r>
      <w:bookmarkEnd w:id="58"/>
    </w:p>
    <w:p>
      <w:pPr>
        <w:ind w:firstLine="420"/>
        <w:rPr>
          <w:rFonts w:hint="eastAsia" w:ascii="Consolas" w:hAnsi="Consolas" w:cs="Consolas"/>
          <w:sz w:val="20"/>
          <w:szCs w:val="20"/>
        </w:rPr>
      </w:pPr>
      <w:r>
        <w:rPr>
          <w:rFonts w:hint="eastAsia" w:ascii="Consolas" w:hAnsi="Consolas" w:cs="Consolas"/>
          <w:sz w:val="20"/>
          <w:szCs w:val="20"/>
        </w:rPr>
        <w:t>Stop Getting The Signal Strength</w:t>
      </w:r>
    </w:p>
    <w:p>
      <w:pPr>
        <w:pStyle w:val="4"/>
        <w:rPr>
          <w:rFonts w:hint="eastAsia" w:eastAsia="宋体"/>
          <w:lang w:eastAsia="zh-CN"/>
        </w:rPr>
      </w:pPr>
      <w:bookmarkStart w:id="59" w:name="_Toc13201"/>
      <w:r>
        <w:rPr>
          <w:rFonts w:hint="eastAsia"/>
          <w:lang w:eastAsia="zh-CN"/>
        </w:rPr>
        <w:t>Parameters</w:t>
      </w:r>
      <w:bookmarkEnd w:id="59"/>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IDataCallback&lt;</w:t>
            </w:r>
            <w:r>
              <w:rPr>
                <w:rStyle w:val="13"/>
                <w:rFonts w:hint="eastAsia" w:ascii="Consolas" w:hAnsi="Consolas"/>
                <w:color w:val="000000"/>
                <w:sz w:val="20"/>
                <w:highlight w:val="white"/>
              </w:rPr>
              <w:t>Void</w:t>
            </w:r>
            <w:r>
              <w:rPr>
                <w:rStyle w:val="13"/>
                <w:rFonts w:hint="eastAsia" w:ascii="Consolas" w:hAnsi="Consolas"/>
                <w:color w:val="000000"/>
                <w:sz w:val="20"/>
                <w:highlight w:val="white"/>
                <w:shd w:val="clear" w:color="FFFFFF" w:fill="D9D9D9"/>
              </w:rPr>
              <w:t>&gt;</w:t>
            </w:r>
            <w:r>
              <w:rPr>
                <w:rFonts w:hint="eastAsia" w:ascii="Consolas" w:hAnsi="Consolas"/>
                <w:color w:val="000000"/>
                <w:sz w:val="20"/>
                <w:highlight w:val="white"/>
                <w:shd w:val="clear" w:color="FFFFFF" w:fill="D9D9D9"/>
              </w:rPr>
              <w:fldChar w:fldCharType="end"/>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0" w:name="_Toc10728"/>
      <w:bookmarkStart w:id="61" w:name="_Toc30189"/>
      <w:r>
        <w:rPr>
          <w:rFonts w:hint="eastAsia" w:ascii="微软雅黑" w:hAnsi="微软雅黑" w:eastAsia="微软雅黑" w:cs="微软雅黑"/>
        </w:rPr>
        <w:t>Get Sleep Report</w:t>
      </w:r>
      <w:bookmarkEnd w:id="60"/>
      <w:bookmarkEnd w:id="61"/>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historyDownload(</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startTime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endTime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int</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sex</w:t>
      </w:r>
      <w:r>
        <w:rPr>
          <w:rFonts w:hint="eastAsia" w:ascii="Consolas" w:hAnsi="Consolas" w:eastAsia="Consolas"/>
          <w:color w:val="000000"/>
          <w:sz w:val="20"/>
          <w:highlight w:val="white"/>
        </w:rPr>
        <w:t xml:space="preserve">, IDataCallback&lt;List&lt;HistoryData&gt;&gt;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2" w:name="_Toc23539"/>
      <w:r>
        <w:rPr>
          <w:rFonts w:hint="eastAsia"/>
          <w:lang w:eastAsia="zh-CN"/>
        </w:rPr>
        <w:t>Description</w:t>
      </w:r>
      <w:bookmarkEnd w:id="62"/>
    </w:p>
    <w:p>
      <w:pPr>
        <w:ind w:firstLine="420"/>
        <w:rPr>
          <w:rFonts w:hint="eastAsia" w:ascii="Consolas" w:hAnsi="Consolas" w:cs="Consolas"/>
          <w:sz w:val="20"/>
          <w:szCs w:val="20"/>
        </w:rPr>
      </w:pPr>
      <w:r>
        <w:rPr>
          <w:rFonts w:hint="eastAsia" w:ascii="Consolas" w:hAnsi="Consolas" w:cs="Consolas"/>
          <w:sz w:val="20"/>
          <w:szCs w:val="20"/>
        </w:rPr>
        <w:t>Get sleep report</w:t>
      </w:r>
    </w:p>
    <w:p>
      <w:pPr>
        <w:pStyle w:val="4"/>
        <w:rPr>
          <w:rFonts w:hint="eastAsia" w:eastAsia="宋体"/>
          <w:lang w:eastAsia="zh-CN"/>
        </w:rPr>
      </w:pPr>
      <w:bookmarkStart w:id="63" w:name="_Toc2692"/>
      <w:r>
        <w:rPr>
          <w:rFonts w:hint="eastAsia"/>
          <w:lang w:eastAsia="zh-CN"/>
        </w:rPr>
        <w:t>Parameters</w:t>
      </w:r>
      <w:bookmarkEnd w:id="63"/>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endTime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E</w:t>
            </w:r>
            <w:r>
              <w:rPr>
                <w:rFonts w:hint="eastAsia" w:ascii="Consolas" w:hAnsi="Consolas"/>
                <w:color w:val="000000"/>
                <w:sz w:val="20"/>
                <w:highlight w:val="white"/>
              </w:rPr>
              <w:t>nd time(timestamp)</w:t>
            </w:r>
            <w:r>
              <w:rPr>
                <w:rFonts w:hint="eastAsia" w:ascii="Consolas" w:hAnsi="Consolas"/>
                <w:color w:val="000000"/>
                <w:sz w:val="20"/>
                <w:highlight w:val="white"/>
                <w:lang w:val="en-US" w:eastAsia="zh-CN"/>
              </w:rPr>
              <w:t xml:space="preserve">, </w:t>
            </w:r>
            <w:r>
              <w:rPr>
                <w:rFonts w:hint="eastAsia" w:ascii="Consolas" w:hAnsi="Consolas"/>
                <w:color w:val="000000"/>
                <w:sz w:val="20"/>
                <w:highlight w:val="white"/>
              </w:rPr>
              <w:t xml:space="preserve">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sex</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Gender</w:t>
            </w:r>
            <w:r>
              <w:rPr>
                <w:rFonts w:hint="eastAsia" w:ascii="Consolas" w:hAnsi="Consolas"/>
                <w:color w:val="000000"/>
                <w:sz w:val="20"/>
                <w:highlight w:val="white"/>
                <w:lang w:val="en-US" w:eastAsia="zh-CN"/>
              </w:rPr>
              <w:t>,</w:t>
            </w:r>
            <w:r>
              <w:rPr>
                <w:rFonts w:hint="eastAsia" w:ascii="Consolas" w:hAnsi="Consolas"/>
                <w:color w:val="000000"/>
                <w:sz w:val="20"/>
                <w:highlight w:val="white"/>
                <w:shd w:val="clear" w:color="FFFFFF" w:fill="D9D9D9"/>
              </w:rPr>
              <w:t>1:</w:t>
            </w:r>
            <w:r>
              <w:rPr>
                <w:rFonts w:hint="eastAsia" w:ascii="Consolas" w:hAnsi="Consolas"/>
                <w:color w:val="000000"/>
                <w:sz w:val="20"/>
                <w:highlight w:val="white"/>
                <w:shd w:val="clear" w:color="FFFFFF" w:fill="D9D9D9"/>
                <w:lang w:val="en-US" w:eastAsia="zh-CN"/>
              </w:rPr>
              <w:t>male</w:t>
            </w:r>
            <w:r>
              <w:rPr>
                <w:rFonts w:hint="eastAsia" w:ascii="Consolas" w:hAnsi="Consolas"/>
                <w:color w:val="000000"/>
                <w:sz w:val="20"/>
                <w:highlight w:val="white"/>
                <w:shd w:val="clear" w:color="FFFFFF" w:fill="D9D9D9"/>
              </w:rPr>
              <w:t xml:space="preserve">   0:</w:t>
            </w:r>
            <w:r>
              <w:rPr>
                <w:rFonts w:hint="eastAsia" w:ascii="Consolas" w:hAnsi="Consolas"/>
                <w:color w:val="000000"/>
                <w:sz w:val="20"/>
                <w:highlight w:val="white"/>
                <w:shd w:val="clear" w:color="FFFFFF" w:fill="D9D9D9"/>
                <w:lang w:val="en-US" w:eastAsia="zh-CN"/>
              </w:rPr>
              <w:t>female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&lt;List&lt;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"_HistoryData"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HistoryData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&gt;&gt;</w:t>
            </w:r>
          </w:p>
        </w:tc>
        <w:tc>
          <w:tcPr>
            <w:tcW w:w="3925"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Callback function</w:t>
            </w:r>
          </w:p>
        </w:tc>
      </w:tr>
    </w:tbl>
    <w:p>
      <w:pPr>
        <w:pStyle w:val="3"/>
        <w:numPr>
          <w:ilvl w:val="0"/>
          <w:numId w:val="2"/>
        </w:numPr>
        <w:rPr>
          <w:rFonts w:hint="eastAsia" w:ascii="微软雅黑" w:hAnsi="微软雅黑" w:eastAsia="微软雅黑" w:cs="微软雅黑"/>
        </w:rPr>
      </w:pPr>
      <w:bookmarkStart w:id="64" w:name="_Toc11639"/>
      <w:bookmarkStart w:id="65" w:name="_Toc25876"/>
      <w:r>
        <w:rPr>
          <w:rFonts w:ascii="微软雅黑" w:hAnsi="微软雅黑" w:eastAsia="微软雅黑" w:cs="微软雅黑"/>
        </w:rPr>
        <w:t>Firmware Update</w:t>
      </w:r>
      <w:bookmarkEnd w:id="64"/>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1</w:t>
      </w:r>
      <w:bookmarkEnd w:id="65"/>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File </w:t>
      </w:r>
      <w:r>
        <w:rPr>
          <w:rFonts w:hint="eastAsia" w:ascii="Consolas" w:hAnsi="Consolas" w:eastAsia="Consolas"/>
          <w:color w:val="6A3E3E"/>
          <w:sz w:val="20"/>
          <w:highlight w:val="white"/>
        </w:rPr>
        <w:t>file</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6" w:name="_Toc18955"/>
      <w:r>
        <w:rPr>
          <w:rFonts w:hint="eastAsia"/>
          <w:lang w:eastAsia="zh-CN"/>
        </w:rPr>
        <w:t>Description</w:t>
      </w:r>
      <w:bookmarkEnd w:id="66"/>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67" w:name="_Toc1761"/>
      <w:r>
        <w:rPr>
          <w:rFonts w:hint="eastAsia"/>
          <w:lang w:eastAsia="zh-CN"/>
        </w:rPr>
        <w:t>Parameters</w:t>
      </w:r>
      <w:bookmarkEnd w:id="67"/>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file</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File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Firmware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pStyle w:val="3"/>
        <w:numPr>
          <w:ilvl w:val="0"/>
          <w:numId w:val="2"/>
        </w:numPr>
        <w:rPr>
          <w:rFonts w:hint="eastAsia" w:ascii="微软雅黑" w:hAnsi="微软雅黑" w:eastAsia="微软雅黑" w:cs="微软雅黑"/>
        </w:rPr>
      </w:pPr>
      <w:bookmarkStart w:id="68" w:name="_Toc28700"/>
      <w:r>
        <w:rPr>
          <w:rFonts w:ascii="微软雅黑" w:hAnsi="微软雅黑" w:eastAsia="微软雅黑" w:cs="微软雅黑"/>
        </w:rPr>
        <w:t>Firmware Update</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2</w:t>
      </w:r>
      <w:bookmarkEnd w:id="68"/>
    </w:p>
    <w:p>
      <w:pPr>
        <w:ind w:firstLine="420"/>
        <w:rPr>
          <w:rFonts w:hint="eastAsia" w:ascii="Consolas" w:hAnsi="Consolas" w:eastAsia="Consolas"/>
          <w:color w:val="000000"/>
          <w:sz w:val="20"/>
          <w:highlight w:val="white"/>
        </w:rPr>
      </w:pPr>
      <w:r>
        <w:rPr>
          <w:rFonts w:hint="eastAsia" w:ascii="Consolas" w:hAnsi="Consolas" w:eastAsia="Consolas"/>
          <w:b/>
          <w:color w:val="7F0055"/>
          <w:sz w:val="20"/>
          <w:highlight w:val="white"/>
        </w:rPr>
        <w:t>public</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upgradeDevice(</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crcDes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long</w:t>
      </w:r>
      <w:r>
        <w:rPr>
          <w:rFonts w:hint="eastAsia" w:ascii="Consolas" w:hAnsi="Consolas" w:eastAsia="Consolas"/>
          <w:color w:val="000000"/>
          <w:sz w:val="20"/>
          <w:highlight w:val="white"/>
        </w:rPr>
        <w:t xml:space="preserve"> </w:t>
      </w:r>
      <w:r>
        <w:rPr>
          <w:rFonts w:hint="eastAsia" w:ascii="Consolas" w:hAnsi="Consolas" w:eastAsia="Consolas"/>
          <w:color w:val="6A3E3E"/>
          <w:sz w:val="20"/>
          <w:highlight w:val="white"/>
        </w:rPr>
        <w:t>crcBin</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InputStream </w:t>
      </w:r>
      <w:r>
        <w:rPr>
          <w:rFonts w:hint="eastAsia" w:ascii="Consolas" w:hAnsi="Consolas" w:eastAsia="Consolas"/>
          <w:color w:val="6A3E3E"/>
          <w:sz w:val="20"/>
          <w:highlight w:val="white"/>
        </w:rPr>
        <w:t>is</w:t>
      </w: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final</w:t>
      </w:r>
      <w:r>
        <w:rPr>
          <w:rFonts w:hint="eastAsia" w:ascii="Consolas" w:hAnsi="Consolas" w:eastAsia="Consolas"/>
          <w:color w:val="000000"/>
          <w:sz w:val="20"/>
          <w:highlight w:val="white"/>
        </w:rPr>
        <w:t xml:space="preserve"> IDataCallback&lt;Integer&gt; </w:t>
      </w:r>
      <w:r>
        <w:rPr>
          <w:rFonts w:hint="eastAsia" w:ascii="Consolas" w:hAnsi="Consolas" w:eastAsia="Consolas"/>
          <w:color w:val="6A3E3E"/>
          <w:sz w:val="20"/>
          <w:highlight w:val="white"/>
        </w:rPr>
        <w:t>cb</w:t>
      </w:r>
      <w:r>
        <w:rPr>
          <w:rFonts w:hint="eastAsia" w:ascii="Consolas" w:hAnsi="Consolas" w:eastAsia="Consolas"/>
          <w:color w:val="000000"/>
          <w:sz w:val="20"/>
          <w:highlight w:val="white"/>
        </w:rPr>
        <w:t>)</w:t>
      </w:r>
    </w:p>
    <w:p>
      <w:pPr>
        <w:pStyle w:val="4"/>
        <w:rPr>
          <w:rFonts w:hint="eastAsia" w:eastAsia="宋体"/>
          <w:lang w:eastAsia="zh-CN"/>
        </w:rPr>
      </w:pPr>
      <w:bookmarkStart w:id="69" w:name="_Toc27751"/>
      <w:r>
        <w:rPr>
          <w:rFonts w:hint="eastAsia"/>
          <w:lang w:eastAsia="zh-CN"/>
        </w:rPr>
        <w:t>Description</w:t>
      </w:r>
      <w:bookmarkEnd w:id="69"/>
    </w:p>
    <w:p>
      <w:pPr>
        <w:ind w:firstLine="420"/>
        <w:rPr>
          <w:rFonts w:hint="eastAsia" w:ascii="Consolas" w:hAnsi="Consolas" w:eastAsia="Consolas"/>
          <w:color w:val="000000"/>
          <w:sz w:val="20"/>
          <w:highlight w:val="white"/>
        </w:rPr>
      </w:pPr>
      <w:r>
        <w:rPr>
          <w:rFonts w:ascii="Consolas" w:hAnsi="Consolas" w:eastAsia="Consolas"/>
          <w:color w:val="000000"/>
          <w:sz w:val="20"/>
        </w:rPr>
        <w:t>Firmware Update</w:t>
      </w:r>
    </w:p>
    <w:p>
      <w:pPr>
        <w:pStyle w:val="4"/>
        <w:rPr>
          <w:rFonts w:hint="eastAsia" w:eastAsia="宋体"/>
          <w:lang w:eastAsia="zh-CN"/>
        </w:rPr>
      </w:pPr>
      <w:bookmarkStart w:id="70" w:name="_Toc18945"/>
      <w:r>
        <w:rPr>
          <w:rFonts w:hint="eastAsia"/>
          <w:lang w:eastAsia="zh-CN"/>
        </w:rPr>
        <w:t>Parameters</w:t>
      </w:r>
      <w:bookmarkEnd w:id="70"/>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3213"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3925"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crcDes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6A3E3E"/>
                <w:sz w:val="20"/>
                <w:highlight w:val="white"/>
              </w:rPr>
              <w:t>crcBin</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long</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is</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 xml:space="preserve">InputStream </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G</w:t>
            </w:r>
            <w:r>
              <w:rPr>
                <w:rFonts w:hint="eastAsia" w:ascii="Consolas" w:hAnsi="Consolas"/>
                <w:color w:val="000000"/>
                <w:sz w:val="20"/>
                <w:highlight w:val="white"/>
              </w:rPr>
              <w:t>et it from Sleepace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&lt;Integer&gt;</w:t>
            </w:r>
          </w:p>
        </w:tc>
        <w:tc>
          <w:tcPr>
            <w:tcW w:w="3925"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Callback function, </w:t>
            </w:r>
            <w:r>
              <w:rPr>
                <w:rFonts w:hint="eastAsia" w:ascii="Consolas" w:hAnsi="Consolas"/>
                <w:color w:val="000000"/>
                <w:sz w:val="20"/>
                <w:highlight w:val="white"/>
                <w:shd w:val="clear" w:color="FFFFFF" w:fill="D9D9D9"/>
              </w:rPr>
              <w:t>Return upgrade progress</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3"/>
        <w:numPr>
          <w:ilvl w:val="0"/>
          <w:numId w:val="2"/>
        </w:numPr>
        <w:ind w:left="0" w:leftChars="0" w:firstLine="0" w:firstLineChars="0"/>
        <w:rPr>
          <w:rFonts w:hint="eastAsia"/>
          <w:lang w:eastAsia="zh-CN"/>
        </w:rPr>
      </w:pPr>
      <w:r>
        <w:rPr>
          <w:rFonts w:hint="eastAsia"/>
          <w:lang w:val="en-US" w:eastAsia="zh-CN"/>
        </w:rPr>
        <w:t>Environment data</w:t>
      </w:r>
    </w:p>
    <w:p>
      <w:pPr>
        <w:ind w:firstLine="420"/>
        <w:rPr>
          <w:rFonts w:hint="eastAsia" w:ascii="Consolas" w:hAnsi="Consolas" w:eastAsia="Consolas"/>
          <w:color w:val="000000"/>
          <w:sz w:val="20"/>
          <w:highlight w:val="lightGray"/>
        </w:rPr>
      </w:pPr>
      <w:r>
        <w:rPr>
          <w:rFonts w:hint="eastAsia" w:ascii="Consolas" w:hAnsi="Consolas" w:eastAsia="Consolas"/>
          <w:b/>
          <w:color w:val="7F0055"/>
          <w:sz w:val="20"/>
          <w:highlight w:val="white"/>
        </w:rPr>
        <w:t>Public</w:t>
      </w:r>
      <w:r>
        <w:rPr>
          <w:rFonts w:hint="eastAsia" w:ascii="Consolas" w:hAnsi="Consolas" w:eastAsia="宋体"/>
          <w:b/>
          <w:color w:val="7F0055"/>
          <w:sz w:val="20"/>
          <w:highlight w:val="white"/>
          <w:lang w:val="en-US" w:eastAsia="zh-CN"/>
        </w:rPr>
        <w:t xml:space="preserve"> </w:t>
      </w:r>
      <w:r>
        <w:rPr>
          <w:rFonts w:hint="eastAsia" w:ascii="Consolas" w:hAnsi="Consolas" w:eastAsia="Consolas"/>
          <w:b/>
          <w:color w:val="7F0055"/>
          <w:sz w:val="20"/>
          <w:highlight w:val="white"/>
        </w:rPr>
        <w:t>void</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getEnvironmentalData(</w:t>
      </w:r>
      <w:r>
        <w:rPr>
          <w:rFonts w:hint="eastAsia" w:ascii="Consolas" w:hAnsi="Consolas" w:eastAsia="Consolas"/>
          <w:b/>
          <w:color w:val="7F0055"/>
          <w:sz w:val="20"/>
          <w:highlight w:val="white"/>
        </w:rPr>
        <w:t>int</w:t>
      </w:r>
      <w:r>
        <w:rPr>
          <w:rFonts w:hint="eastAsia" w:ascii="Consolas" w:hAnsi="Consolas" w:eastAsia="宋体"/>
          <w:b/>
          <w:color w:val="7F0055"/>
          <w:sz w:val="20"/>
          <w:highlight w:val="white"/>
          <w:lang w:val="en-US" w:eastAsia="zh-CN"/>
        </w:rPr>
        <w:t xml:space="preserve"> </w:t>
      </w:r>
      <w:r>
        <w:rPr>
          <w:rFonts w:hint="eastAsia" w:ascii="Consolas" w:hAnsi="Consolas" w:eastAsia="Consolas"/>
          <w:color w:val="000000"/>
          <w:sz w:val="20"/>
          <w:highlight w:val="white"/>
        </w:rPr>
        <w:t>timeout, IDataCallback&lt;EnvironmentData&gt; cb)</w:t>
      </w:r>
    </w:p>
    <w:p>
      <w:pPr>
        <w:pStyle w:val="4"/>
      </w:pPr>
      <w:r>
        <w:rPr>
          <w:rFonts w:hint="eastAsia"/>
          <w:lang w:eastAsia="zh-CN"/>
        </w:rPr>
        <w:t>Description</w:t>
      </w:r>
    </w:p>
    <w:p>
      <w:pPr>
        <w:ind w:firstLine="420"/>
        <w:rPr>
          <w:rFonts w:hint="eastAsia"/>
          <w:lang w:eastAsia="zh-CN"/>
        </w:rPr>
      </w:pPr>
      <w:r>
        <w:rPr>
          <w:rFonts w:hint="eastAsia"/>
          <w:lang w:val="en-US" w:eastAsia="zh-CN"/>
        </w:rPr>
        <w:t>get environment data</w:t>
      </w:r>
    </w:p>
    <w:p>
      <w:pPr>
        <w:pStyle w:val="4"/>
      </w:pPr>
      <w:r>
        <w:rPr>
          <w:rFonts w:hint="eastAsia"/>
          <w:lang w:eastAsia="zh-CN"/>
        </w:rPr>
        <w:t>Parameters</w:t>
      </w:r>
    </w:p>
    <w:tbl>
      <w:tblPr>
        <w:tblStyle w:val="14"/>
        <w:tblW w:w="88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3213"/>
        <w:gridCol w:w="3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字段</w:t>
            </w:r>
          </w:p>
        </w:tc>
        <w:tc>
          <w:tcPr>
            <w:tcW w:w="3213"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类型</w:t>
            </w:r>
          </w:p>
        </w:tc>
        <w:tc>
          <w:tcPr>
            <w:tcW w:w="3925" w:type="dxa"/>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timeout</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3925" w:type="dxa"/>
            <w:vAlign w:val="top"/>
          </w:tcPr>
          <w:p>
            <w:pPr>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imeout, Unit(</w:t>
            </w:r>
            <w:r>
              <w:rPr>
                <w:rFonts w:ascii="Consolas" w:hAnsi="Consolas"/>
                <w:color w:val="000000"/>
                <w:sz w:val="20"/>
              </w:rPr>
              <w:t>second</w:t>
            </w:r>
            <w:r>
              <w:rPr>
                <w:rFonts w:hint="eastAsia"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cb</w:t>
            </w:r>
          </w:p>
        </w:tc>
        <w:tc>
          <w:tcPr>
            <w:tcW w:w="3213" w:type="dxa"/>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"_IDataCallback&lt;T&gt;" </w:instrText>
            </w:r>
            <w:r>
              <w:rPr>
                <w:rFonts w:hint="eastAsia" w:ascii="Consolas" w:hAnsi="Consolas"/>
                <w:color w:val="000000"/>
                <w:sz w:val="20"/>
                <w:highlight w:val="white"/>
                <w:shd w:val="clear" w:color="FFFFFF" w:fill="D9D9D9"/>
              </w:rPr>
              <w:fldChar w:fldCharType="separate"/>
            </w:r>
            <w:r>
              <w:rPr>
                <w:rStyle w:val="13"/>
                <w:rFonts w:hint="eastAsia" w:ascii="Consolas" w:hAnsi="Consolas"/>
                <w:color w:val="000000"/>
                <w:sz w:val="20"/>
                <w:highlight w:val="white"/>
                <w:shd w:val="clear" w:color="FFFFFF" w:fill="D9D9D9"/>
              </w:rPr>
              <w:t>IDataCallback</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&lt;</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"_EnvironmentData" </w:instrText>
            </w:r>
            <w:r>
              <w:rPr>
                <w:rFonts w:hint="eastAsia" w:ascii="Consolas" w:hAnsi="Consolas"/>
                <w:color w:val="000000"/>
                <w:sz w:val="20"/>
                <w:highlight w:val="white"/>
                <w:shd w:val="clear" w:color="FFFFFF" w:fill="D9D9D9"/>
              </w:rPr>
              <w:fldChar w:fldCharType="separate"/>
            </w:r>
            <w:r>
              <w:rPr>
                <w:rStyle w:val="12"/>
                <w:rFonts w:hint="eastAsia" w:ascii="Consolas" w:hAnsi="Consolas"/>
                <w:color w:val="000000"/>
                <w:sz w:val="20"/>
                <w:highlight w:val="white"/>
                <w:shd w:val="clear" w:color="FFFFFF" w:fill="D9D9D9"/>
              </w:rPr>
              <w:t>EnvironmentData</w:t>
            </w:r>
            <w:r>
              <w:rPr>
                <w:rFonts w:hint="eastAsia" w:ascii="Consolas" w:hAnsi="Consolas"/>
                <w:color w:val="000000"/>
                <w:sz w:val="20"/>
                <w:highlight w:val="white"/>
                <w:shd w:val="clear" w:color="FFFFFF" w:fill="D9D9D9"/>
              </w:rPr>
              <w:fldChar w:fldCharType="end"/>
            </w:r>
            <w:r>
              <w:rPr>
                <w:rFonts w:hint="eastAsia" w:ascii="Consolas" w:hAnsi="Consolas"/>
                <w:color w:val="000000"/>
                <w:sz w:val="20"/>
                <w:highlight w:val="white"/>
                <w:shd w:val="clear" w:color="FFFFFF" w:fill="D9D9D9"/>
              </w:rPr>
              <w:t>&gt;</w:t>
            </w:r>
          </w:p>
        </w:tc>
        <w:tc>
          <w:tcPr>
            <w:tcW w:w="3925" w:type="dxa"/>
            <w:vAlign w:val="top"/>
          </w:tcPr>
          <w:p>
            <w:pPr>
              <w:rPr>
                <w:rFonts w:hint="eastAsia" w:ascii="Consolas" w:hAnsi="Consolas"/>
                <w:color w:val="000000"/>
                <w:sz w:val="20"/>
                <w:highlight w:val="white"/>
                <w:shd w:val="clear" w:color="FFFFFF" w:fill="D9D9D9"/>
              </w:rPr>
            </w:pPr>
            <w:r>
              <w:rPr>
                <w:rFonts w:hint="eastAsia" w:ascii="Consolas" w:hAnsi="Consolas" w:cs="Consolas"/>
                <w:sz w:val="20"/>
                <w:szCs w:val="20"/>
                <w:lang w:val="en-US" w:eastAsia="zh-CN"/>
              </w:rPr>
              <w:t>Callback function</w:t>
            </w:r>
          </w:p>
        </w:tc>
      </w:tr>
    </w:tbl>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p>
    <w:p>
      <w:pPr>
        <w:pStyle w:val="2"/>
        <w:numPr>
          <w:ilvl w:val="0"/>
          <w:numId w:val="0"/>
        </w:numPr>
        <w:outlineLvl w:val="0"/>
        <w:rPr>
          <w:rFonts w:ascii="微软雅黑" w:hAnsi="微软雅黑" w:eastAsia="微软雅黑" w:cs="微软雅黑"/>
        </w:rPr>
      </w:pPr>
      <w:bookmarkStart w:id="71" w:name="_Toc2672"/>
      <w:r>
        <w:rPr>
          <w:rFonts w:hint="eastAsia" w:ascii="微软雅黑" w:hAnsi="微软雅黑" w:eastAsia="微软雅黑" w:cs="微软雅黑"/>
          <w:lang w:val="en-US" w:eastAsia="zh-CN"/>
        </w:rPr>
        <w:t xml:space="preserve">Object </w:t>
      </w:r>
      <w:r>
        <w:rPr>
          <w:rFonts w:hint="eastAsia" w:ascii="微软雅黑" w:hAnsi="微软雅黑" w:eastAsia="微软雅黑" w:cs="微软雅黑"/>
          <w:lang w:eastAsia="zh-CN"/>
        </w:rPr>
        <w:t>Description</w:t>
      </w:r>
      <w:bookmarkEnd w:id="71"/>
    </w:p>
    <w:p>
      <w:pPr>
        <w:pStyle w:val="3"/>
        <w:rPr>
          <w:rFonts w:hint="eastAsia"/>
        </w:rPr>
      </w:pPr>
      <w:bookmarkStart w:id="72" w:name="_Toc2914"/>
      <w:bookmarkStart w:id="73" w:name="_StatusCode"/>
      <w:r>
        <w:rPr>
          <w:rFonts w:hint="eastAsia"/>
        </w:rPr>
        <w:t>StatusCode</w:t>
      </w:r>
      <w:bookmarkEnd w:id="72"/>
    </w:p>
    <w:bookmarkEnd w:id="73"/>
    <w:p>
      <w:pPr>
        <w:pStyle w:val="4"/>
        <w:rPr>
          <w:rFonts w:hint="eastAsia" w:eastAsia="宋体"/>
          <w:lang w:val="en-US" w:eastAsia="zh-CN"/>
        </w:rPr>
      </w:pPr>
      <w:bookmarkStart w:id="74" w:name="_Toc6139"/>
      <w:r>
        <w:rPr>
          <w:rFonts w:hint="eastAsia"/>
          <w:lang w:val="en-US" w:eastAsia="zh-CN"/>
        </w:rPr>
        <w:t>Description</w:t>
      </w:r>
      <w:bookmarkEnd w:id="74"/>
    </w:p>
    <w:p>
      <w:pPr>
        <w:ind w:firstLine="420"/>
        <w:rPr>
          <w:rFonts w:hint="eastAsia" w:ascii="Consolas" w:hAnsi="Consolas" w:eastAsia="Consolas"/>
          <w:color w:val="000000"/>
          <w:sz w:val="20"/>
        </w:rPr>
      </w:pPr>
      <w:r>
        <w:rPr>
          <w:rFonts w:hint="eastAsia" w:ascii="Consolas" w:hAnsi="Consolas" w:eastAsia="宋体"/>
          <w:color w:val="000000"/>
          <w:sz w:val="20"/>
          <w:lang w:val="en-US" w:eastAsia="zh-CN"/>
        </w:rPr>
        <w:t>Status of execution</w:t>
      </w:r>
    </w:p>
    <w:p>
      <w:pPr>
        <w:pStyle w:val="4"/>
      </w:pPr>
      <w:bookmarkStart w:id="75" w:name="_Toc335"/>
      <w:r>
        <w:rPr>
          <w:rFonts w:hint="eastAsia"/>
          <w:lang w:eastAsia="zh-CN"/>
        </w:rPr>
        <w:t>Field</w:t>
      </w:r>
      <w:r>
        <w:rPr>
          <w:rFonts w:hint="eastAsia"/>
          <w:lang w:val="en-US" w:eastAsia="zh-CN"/>
        </w:rPr>
        <w:t>s</w:t>
      </w:r>
      <w:bookmarkEnd w:id="7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426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STATUS_SUCCESS</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STATUS_FAILED</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failed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STATUS_TIMEOUT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STATUS_DISCONNECT</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disconnected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STATUS_BLUETOOTH_NOT_OPEN</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Bluetooth is not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STATUS_PARAMETER_ERROR</w:t>
            </w:r>
          </w:p>
        </w:tc>
        <w:tc>
          <w:tcPr>
            <w:tcW w:w="4261" w:type="dxa"/>
            <w:shd w:val="clear" w:color="auto" w:fill="auto"/>
            <w:vAlign w:val="top"/>
          </w:tcPr>
          <w:p>
            <w:pPr>
              <w:rPr>
                <w:rFonts w:hint="eastAsia" w:ascii="Consolas" w:hAnsi="Consolas"/>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Parameter error</w:t>
            </w:r>
          </w:p>
        </w:tc>
      </w:tr>
    </w:tbl>
    <w:p>
      <w:pPr>
        <w:ind w:firstLine="420"/>
        <w:rPr>
          <w:rFonts w:hint="eastAsia"/>
        </w:rPr>
      </w:pPr>
    </w:p>
    <w:p>
      <w:pPr>
        <w:pStyle w:val="3"/>
        <w:rPr>
          <w:rFonts w:hint="eastAsia"/>
        </w:rPr>
      </w:pPr>
      <w:bookmarkStart w:id="76" w:name="_Toc8106"/>
      <w:bookmarkStart w:id="77" w:name="_DeviceType"/>
      <w:r>
        <w:rPr>
          <w:rFonts w:hint="eastAsia"/>
        </w:rPr>
        <w:t>Device</w:t>
      </w:r>
      <w:r>
        <w:rPr>
          <w:rFonts w:hint="eastAsia"/>
          <w:lang w:val="en-US" w:eastAsia="zh-CN"/>
        </w:rPr>
        <w:t>Code</w:t>
      </w:r>
      <w:bookmarkEnd w:id="76"/>
    </w:p>
    <w:bookmarkEnd w:id="77"/>
    <w:p>
      <w:pPr>
        <w:pStyle w:val="4"/>
      </w:pPr>
      <w:bookmarkStart w:id="78" w:name="_Toc24199"/>
      <w:r>
        <w:rPr>
          <w:rFonts w:hint="eastAsia"/>
          <w:lang w:val="en-US" w:eastAsia="zh-CN"/>
        </w:rPr>
        <w:t>Description</w:t>
      </w:r>
      <w:bookmarkEnd w:id="78"/>
    </w:p>
    <w:p>
      <w:pPr>
        <w:ind w:firstLine="420"/>
        <w:rPr>
          <w:rFonts w:hint="eastAsia" w:ascii="微软雅黑" w:hAnsi="微软雅黑" w:eastAsia="微软雅黑" w:cs="微软雅黑"/>
        </w:rPr>
      </w:pPr>
      <w:r>
        <w:rPr>
          <w:rFonts w:hint="eastAsia" w:ascii="Consolas" w:hAnsi="Consolas" w:eastAsia="Consolas"/>
          <w:color w:val="000000"/>
          <w:sz w:val="20"/>
          <w:lang w:val="en-US"/>
        </w:rPr>
        <w:t xml:space="preserve">Device </w:t>
      </w:r>
      <w:r>
        <w:rPr>
          <w:rFonts w:hint="eastAsia" w:ascii="Consolas" w:hAnsi="Consolas" w:eastAsia="宋体"/>
          <w:color w:val="000000"/>
          <w:sz w:val="20"/>
          <w:lang w:val="en-US" w:eastAsia="zh-CN"/>
        </w:rPr>
        <w:t>code</w:t>
      </w:r>
    </w:p>
    <w:p>
      <w:pPr>
        <w:pStyle w:val="4"/>
      </w:pPr>
      <w:bookmarkStart w:id="79" w:name="_Toc6483"/>
      <w:r>
        <w:rPr>
          <w:rFonts w:hint="eastAsia"/>
          <w:lang w:eastAsia="zh-CN"/>
        </w:rPr>
        <w:t>Field</w:t>
      </w:r>
      <w:r>
        <w:rPr>
          <w:rFonts w:hint="eastAsia"/>
          <w:lang w:val="en-US" w:eastAsia="zh-CN"/>
        </w:rPr>
        <w:t>s</w:t>
      </w:r>
      <w:bookmarkEnd w:id="79"/>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value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Z2</w:t>
            </w:r>
            <w:r>
              <w:rPr>
                <w:rFonts w:hint="eastAsia" w:ascii="Consolas" w:hAnsi="Consolas"/>
                <w:color w:val="000000"/>
                <w:sz w:val="20"/>
                <w:highlight w:val="white"/>
                <w:shd w:val="clear" w:color="FFFFFF" w:fill="D9D9D9"/>
                <w:lang w:val="en-US" w:eastAsia="zh-CN"/>
              </w:rPr>
              <w:t>_9_0</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9-0</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ascii="Consolas" w:hAnsi="Consolas"/>
                <w:color w:val="000000"/>
                <w:sz w:val="20"/>
              </w:rPr>
              <w:t>RestOn(Z200)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22-3</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w:t>
            </w:r>
            <w:r>
              <w:rPr>
                <w:rFonts w:hint="eastAsia" w:ascii="Consolas" w:hAnsi="Consolas"/>
                <w:color w:val="000000"/>
                <w:sz w:val="20"/>
              </w:rPr>
              <w:t xml:space="preserve"> </w:t>
            </w:r>
            <w:r>
              <w:rPr>
                <w:rFonts w:ascii="Consolas" w:hAnsi="Consolas"/>
                <w:color w:val="000000"/>
                <w:sz w:val="20"/>
              </w:rPr>
              <w:t>Temperature &amp; 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color w:val="000000"/>
                <w:sz w:val="20"/>
                <w:highlight w:val="white"/>
                <w:shd w:val="clear" w:color="FFFFFF" w:fill="D9D9D9"/>
                <w:lang w:eastAsia="zh-CN"/>
              </w:rPr>
            </w:pPr>
            <w:r>
              <w:rPr>
                <w:rFonts w:hint="eastAsia" w:ascii="Consolas" w:hAnsi="Consolas"/>
                <w:color w:val="000000"/>
                <w:sz w:val="20"/>
                <w:highlight w:val="white"/>
                <w:shd w:val="clear" w:color="FFFFFF" w:fill="D9D9D9"/>
                <w:lang w:val="en-US" w:eastAsia="zh-CN"/>
              </w:rPr>
              <w:t>Z4_22_4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22-4</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rPr>
              <w:t>RestOn(Z400T)_</w:t>
            </w:r>
            <w:r>
              <w:rPr>
                <w:rFonts w:ascii="Consolas" w:hAnsi="Consolas"/>
                <w:color w:val="000000"/>
                <w:sz w:val="20"/>
              </w:rPr>
              <w:t>without Temperature &amp; Humidity</w:t>
            </w:r>
          </w:p>
        </w:tc>
      </w:tr>
    </w:tbl>
    <w:p>
      <w:pPr>
        <w:pStyle w:val="3"/>
        <w:rPr>
          <w:rFonts w:hint="eastAsia"/>
        </w:rPr>
      </w:pPr>
      <w:bookmarkStart w:id="80" w:name="_Toc29498"/>
      <w:bookmarkStart w:id="81" w:name="_IDataCallback&lt;T&gt;"/>
      <w:r>
        <w:rPr>
          <w:rFonts w:hint="eastAsia"/>
        </w:rPr>
        <w:t>IDataCallback&lt;T&gt;</w:t>
      </w:r>
      <w:bookmarkEnd w:id="80"/>
    </w:p>
    <w:bookmarkEnd w:id="81"/>
    <w:p>
      <w:pPr>
        <w:rPr>
          <w:rFonts w:hint="eastAsia"/>
        </w:rPr>
      </w:pPr>
    </w:p>
    <w:p>
      <w:pPr>
        <w:pStyle w:val="4"/>
      </w:pPr>
      <w:bookmarkStart w:id="82" w:name="_Toc13650"/>
      <w:r>
        <w:rPr>
          <w:rFonts w:hint="eastAsia"/>
          <w:lang w:val="en-US" w:eastAsia="zh-CN"/>
        </w:rPr>
        <w:t>Description</w:t>
      </w:r>
      <w:bookmarkEnd w:id="82"/>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interface</w:t>
      </w:r>
    </w:p>
    <w:p>
      <w:pPr>
        <w:pStyle w:val="4"/>
        <w:rPr>
          <w:rFonts w:hint="eastAsia" w:eastAsia="宋体"/>
          <w:lang w:val="en-US" w:eastAsia="zh-CN"/>
        </w:rPr>
      </w:pPr>
      <w:bookmarkStart w:id="83" w:name="_Toc29589"/>
      <w:r>
        <w:rPr>
          <w:rFonts w:hint="eastAsia"/>
          <w:lang w:val="en-US" w:eastAsia="zh-CN"/>
        </w:rPr>
        <w:t>Function</w:t>
      </w:r>
      <w:bookmarkEnd w:id="83"/>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Consolas"/>
          <w:b/>
          <w:color w:val="7F0055"/>
          <w:sz w:val="20"/>
          <w:highlight w:val="white"/>
        </w:rPr>
        <w:t>void</w:t>
      </w:r>
      <w:r>
        <w:rPr>
          <w:rFonts w:hint="eastAsia" w:ascii="Consolas" w:hAnsi="Consolas" w:eastAsia="Consolas"/>
          <w:color w:val="000000"/>
          <w:sz w:val="20"/>
          <w:highlight w:val="white"/>
        </w:rPr>
        <w:t xml:space="preserve"> onDataCallback(CallbackData&lt;T&gt; cd)</w:t>
      </w:r>
    </w:p>
    <w:p>
      <w:pPr>
        <w:ind w:firstLine="420"/>
        <w:rPr>
          <w:rFonts w:hint="eastAsia" w:ascii="Consolas" w:hAnsi="Consolas" w:eastAsia="Consolas"/>
          <w:color w:val="000000"/>
          <w:sz w:val="20"/>
          <w:highlight w:val="white"/>
        </w:rPr>
      </w:pPr>
    </w:p>
    <w:p>
      <w:pPr>
        <w:ind w:firstLine="420"/>
        <w:rPr>
          <w:rFonts w:hint="eastAsia" w:ascii="Consolas" w:hAnsi="Consolas" w:eastAsia="Consolas"/>
          <w:color w:val="000000"/>
          <w:sz w:val="20"/>
          <w:highlight w:val="white"/>
        </w:rPr>
      </w:pPr>
      <w:r>
        <w:rPr>
          <w:rFonts w:hint="eastAsia" w:ascii="Consolas" w:hAnsi="Consolas" w:eastAsia="Consolas"/>
          <w:color w:val="000000"/>
          <w:sz w:val="20"/>
          <w:highlight w:val="white"/>
        </w:rPr>
        <w:t xml:space="preserve"> </w:t>
      </w:r>
      <w:r>
        <w:rPr>
          <w:rFonts w:hint="eastAsia" w:ascii="Consolas" w:hAnsi="Consolas" w:eastAsia="宋体"/>
          <w:color w:val="000000"/>
          <w:sz w:val="20"/>
          <w:highlight w:val="white"/>
          <w:lang w:val="en-US" w:eastAsia="zh-CN"/>
        </w:rPr>
        <w:t>callback function</w:t>
      </w:r>
    </w:p>
    <w:p>
      <w:pPr>
        <w:ind w:firstLine="420"/>
        <w:rPr>
          <w:rFonts w:hint="eastAsia" w:ascii="微软雅黑" w:hAnsi="微软雅黑" w:eastAsia="微软雅黑" w:cs="微软雅黑"/>
        </w:rPr>
      </w:pPr>
    </w:p>
    <w:p>
      <w:pPr>
        <w:pStyle w:val="3"/>
        <w:rPr>
          <w:rFonts w:hint="eastAsia"/>
        </w:rPr>
      </w:pPr>
      <w:bookmarkStart w:id="84" w:name="_Toc3931"/>
      <w:r>
        <w:rPr>
          <w:rFonts w:hint="eastAsia"/>
        </w:rPr>
        <w:t>CallbackData&lt;T&gt;</w:t>
      </w:r>
      <w:bookmarkEnd w:id="84"/>
    </w:p>
    <w:p>
      <w:pPr>
        <w:pStyle w:val="4"/>
        <w:rPr>
          <w:rFonts w:hint="eastAsia" w:eastAsia="宋体"/>
          <w:lang w:val="en-US" w:eastAsia="zh-CN"/>
        </w:rPr>
      </w:pPr>
      <w:bookmarkStart w:id="85" w:name="_Toc19406"/>
      <w:r>
        <w:rPr>
          <w:rFonts w:hint="eastAsia"/>
          <w:lang w:val="en-US" w:eastAsia="zh-CN"/>
        </w:rPr>
        <w:t>Description</w:t>
      </w:r>
      <w:bookmarkEnd w:id="85"/>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Callback object</w:t>
      </w:r>
    </w:p>
    <w:p>
      <w:pPr>
        <w:pStyle w:val="4"/>
        <w:rPr>
          <w:rFonts w:ascii="微软雅黑" w:hAnsi="微软雅黑" w:eastAsia="微软雅黑" w:cs="微软雅黑"/>
        </w:rPr>
      </w:pPr>
      <w:bookmarkStart w:id="86" w:name="_Toc27858"/>
      <w:r>
        <w:rPr>
          <w:rFonts w:hint="eastAsia"/>
          <w:lang w:eastAsia="zh-CN"/>
        </w:rPr>
        <w:t>Field</w:t>
      </w:r>
      <w:r>
        <w:rPr>
          <w:rFonts w:hint="eastAsia"/>
          <w:lang w:val="en-US" w:eastAsia="zh-CN"/>
        </w:rPr>
        <w:t>s</w:t>
      </w:r>
      <w:bookmarkEnd w:id="8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fldChar w:fldCharType="begin"/>
            </w:r>
            <w:r>
              <w:rPr>
                <w:rFonts w:hint="eastAsia" w:ascii="Consolas" w:hAnsi="Consolas" w:eastAsia="宋体"/>
                <w:color w:val="000000"/>
                <w:sz w:val="20"/>
                <w:lang w:val="en-US" w:eastAsia="zh-CN"/>
              </w:rPr>
              <w:instrText xml:space="preserve"> HYPERLINK \l "_StatusCode" </w:instrText>
            </w:r>
            <w:r>
              <w:rPr>
                <w:rFonts w:hint="eastAsia" w:ascii="Consolas" w:hAnsi="Consolas" w:eastAsia="宋体"/>
                <w:color w:val="000000"/>
                <w:sz w:val="20"/>
                <w:lang w:val="en-US" w:eastAsia="zh-CN"/>
              </w:rPr>
              <w:fldChar w:fldCharType="separate"/>
            </w:r>
            <w:r>
              <w:rPr>
                <w:rStyle w:val="13"/>
                <w:rFonts w:hint="eastAsia" w:ascii="Consolas" w:hAnsi="Consolas" w:eastAsia="宋体"/>
                <w:color w:val="000000"/>
                <w:sz w:val="20"/>
                <w:lang w:val="en-US" w:eastAsia="zh-CN"/>
              </w:rPr>
              <w:t xml:space="preserve">Status </w:t>
            </w:r>
            <w:r>
              <w:rPr>
                <w:rFonts w:hint="eastAsia" w:ascii="Consolas" w:hAnsi="Consolas" w:eastAsia="宋体"/>
                <w:color w:val="000000"/>
                <w:sz w:val="20"/>
                <w:lang w:val="en-US" w:eastAsia="zh-CN"/>
              </w:rPr>
              <w:fldChar w:fldCharType="end"/>
            </w:r>
            <w:r>
              <w:rPr>
                <w:rFonts w:hint="eastAsia" w:ascii="Consolas" w:hAnsi="Consolas" w:eastAsia="宋体"/>
                <w:color w:val="000000"/>
                <w:sz w:val="20"/>
                <w:lang w:val="en-US" w:eastAsia="zh-CN"/>
              </w:rPr>
              <w:t>of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type</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eastAsia="宋体"/>
                <w:color w:val="000000"/>
                <w:sz w:val="20"/>
                <w:lang w:val="en-US" w:eastAsia="zh-CN"/>
              </w:rPr>
              <w:t>Interface Type, used to distinguish between operating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result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w:t>
            </w:r>
          </w:p>
        </w:tc>
        <w:tc>
          <w:tcPr>
            <w:tcW w:w="2841" w:type="dxa"/>
            <w:shd w:val="clear" w:color="auto" w:fill="auto"/>
            <w:vAlign w:val="center"/>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The r</w:t>
            </w:r>
            <w:r>
              <w:rPr>
                <w:rFonts w:hint="eastAsia" w:ascii="Consolas" w:hAnsi="Consolas"/>
                <w:color w:val="000000"/>
                <w:sz w:val="20"/>
                <w:highlight w:val="white"/>
                <w:shd w:val="clear" w:color="FFFFFF" w:fill="D9D9D9"/>
              </w:rPr>
              <w:t>esult of execution</w:t>
            </w:r>
          </w:p>
        </w:tc>
      </w:tr>
    </w:tbl>
    <w:p>
      <w:pPr>
        <w:pStyle w:val="3"/>
        <w:rPr>
          <w:rFonts w:hint="eastAsia"/>
        </w:rPr>
      </w:pPr>
      <w:bookmarkStart w:id="87" w:name="_Toc13722"/>
      <w:bookmarkStart w:id="88" w:name="_LoginBean"/>
      <w:r>
        <w:rPr>
          <w:rFonts w:hint="eastAsia"/>
        </w:rPr>
        <w:t>LoginBean</w:t>
      </w:r>
      <w:bookmarkEnd w:id="87"/>
    </w:p>
    <w:bookmarkEnd w:id="88"/>
    <w:p>
      <w:pPr>
        <w:pStyle w:val="4"/>
        <w:rPr>
          <w:rFonts w:hint="eastAsia" w:eastAsia="宋体"/>
          <w:lang w:eastAsia="zh-CN"/>
        </w:rPr>
      </w:pPr>
      <w:bookmarkStart w:id="89" w:name="_Toc2810"/>
      <w:r>
        <w:rPr>
          <w:rFonts w:hint="eastAsia"/>
          <w:lang w:eastAsia="zh-CN"/>
        </w:rPr>
        <w:t>Description</w:t>
      </w:r>
      <w:bookmarkEnd w:id="89"/>
    </w:p>
    <w:p>
      <w:pPr>
        <w:ind w:firstLine="420" w:firstLineChars="0"/>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The result of Connnect Device.</w:t>
      </w:r>
    </w:p>
    <w:p>
      <w:pPr>
        <w:pStyle w:val="4"/>
        <w:rPr>
          <w:rFonts w:ascii="微软雅黑" w:hAnsi="微软雅黑" w:eastAsia="微软雅黑" w:cs="微软雅黑"/>
        </w:rPr>
      </w:pPr>
      <w:bookmarkStart w:id="90" w:name="_Toc8740"/>
      <w:r>
        <w:rPr>
          <w:rFonts w:hint="eastAsia"/>
          <w:lang w:eastAsia="zh-CN"/>
        </w:rPr>
        <w:t>Fields</w:t>
      </w:r>
      <w:bookmarkEnd w:id="9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hardwareVersion</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rPr>
              <w:t>Device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deviceId</w:t>
            </w:r>
          </w:p>
        </w:tc>
        <w:tc>
          <w:tcPr>
            <w:tcW w:w="2841" w:type="dxa"/>
            <w:shd w:val="clear" w:color="auto" w:fill="auto"/>
            <w:vAlign w:val="top"/>
          </w:tcPr>
          <w:p>
            <w:pPr>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String</w:t>
            </w:r>
          </w:p>
        </w:tc>
        <w:tc>
          <w:tcPr>
            <w:tcW w:w="2841" w:type="dxa"/>
            <w:shd w:val="clear" w:color="auto" w:fill="auto"/>
            <w:vAlign w:val="top"/>
          </w:tcPr>
          <w:p>
            <w:pPr>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Device id</w:t>
            </w:r>
          </w:p>
        </w:tc>
      </w:tr>
    </w:tbl>
    <w:p>
      <w:pPr>
        <w:pStyle w:val="3"/>
        <w:rPr>
          <w:rFonts w:hint="eastAsia" w:ascii="微软雅黑" w:hAnsi="微软雅黑" w:eastAsia="微软雅黑" w:cs="微软雅黑"/>
        </w:rPr>
      </w:pPr>
      <w:bookmarkStart w:id="91" w:name="_Toc25461"/>
      <w:bookmarkStart w:id="92" w:name="_BatteryBean"/>
      <w:r>
        <w:rPr>
          <w:rFonts w:hint="eastAsia"/>
        </w:rPr>
        <w:t>BatteryBean</w:t>
      </w:r>
      <w:bookmarkEnd w:id="91"/>
    </w:p>
    <w:bookmarkEnd w:id="92"/>
    <w:p>
      <w:pPr>
        <w:pStyle w:val="4"/>
        <w:rPr>
          <w:rFonts w:hint="eastAsia" w:eastAsia="宋体"/>
          <w:lang w:eastAsia="zh-CN"/>
        </w:rPr>
      </w:pPr>
      <w:bookmarkStart w:id="93" w:name="_Toc25864"/>
      <w:r>
        <w:rPr>
          <w:rFonts w:hint="eastAsia"/>
          <w:lang w:eastAsia="zh-CN"/>
        </w:rPr>
        <w:t>Description</w:t>
      </w:r>
      <w:bookmarkEnd w:id="93"/>
    </w:p>
    <w:p>
      <w:pPr>
        <w:ind w:firstLine="420"/>
        <w:rPr>
          <w:rFonts w:hint="eastAsia"/>
        </w:rPr>
      </w:pPr>
      <w:r>
        <w:t>T</w:t>
      </w:r>
      <w:r>
        <w:rPr>
          <w:rFonts w:hint="eastAsia"/>
        </w:rPr>
        <w:t>he result of getting battery</w:t>
      </w:r>
    </w:p>
    <w:p>
      <w:pPr>
        <w:pStyle w:val="4"/>
        <w:rPr>
          <w:rFonts w:ascii="微软雅黑" w:hAnsi="微软雅黑" w:eastAsia="微软雅黑" w:cs="微软雅黑"/>
        </w:rPr>
      </w:pPr>
      <w:bookmarkStart w:id="94" w:name="_Toc16874"/>
      <w:r>
        <w:rPr>
          <w:rFonts w:hint="eastAsia"/>
          <w:lang w:eastAsia="zh-CN"/>
        </w:rPr>
        <w:t>Fields</w:t>
      </w:r>
      <w:bookmarkEnd w:id="9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center"/>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chargingState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Charging or not，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0：not </w:t>
            </w:r>
          </w:p>
          <w:p>
            <w:pPr>
              <w:jc w:val="left"/>
              <w:rPr>
                <w:rFonts w:hint="eastAsia" w:ascii="Consolas" w:hAnsi="Consolas"/>
                <w:color w:val="000000"/>
                <w:sz w:val="20"/>
                <w:highlight w:val="white"/>
              </w:rPr>
            </w:pPr>
            <w:r>
              <w:rPr>
                <w:rFonts w:hint="eastAsia" w:ascii="Consolas" w:hAnsi="Consolas"/>
                <w:color w:val="000000"/>
                <w:sz w:val="20"/>
                <w:highlight w:val="white"/>
              </w:rPr>
              <w:t>1: charging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quantity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 xml:space="preserve">Percentage of </w:t>
            </w:r>
            <w:r>
              <w:rPr>
                <w:rFonts w:hint="eastAsia" w:ascii="Consolas" w:hAnsi="Consolas"/>
                <w:color w:val="000000"/>
                <w:sz w:val="20"/>
              </w:rPr>
              <w:t>battery</w:t>
            </w:r>
            <w:r>
              <w:rPr>
                <w:rFonts w:hint="eastAsia" w:ascii="Consolas" w:hAnsi="Consolas"/>
                <w:color w:val="000000"/>
                <w:sz w:val="20"/>
                <w:highlight w:val="white"/>
              </w:rPr>
              <w:t>, It</w:t>
            </w:r>
            <w:r>
              <w:rPr>
                <w:rFonts w:ascii="Consolas" w:hAnsi="Consolas"/>
                <w:color w:val="000000"/>
                <w:sz w:val="20"/>
                <w:highlight w:val="white"/>
              </w:rPr>
              <w:t>’</w:t>
            </w:r>
            <w:r>
              <w:rPr>
                <w:rFonts w:hint="eastAsia" w:ascii="Consolas" w:hAnsi="Consolas"/>
                <w:color w:val="000000"/>
                <w:sz w:val="20"/>
                <w:highlight w:val="white"/>
              </w:rPr>
              <w:t>s disable when charging</w:t>
            </w:r>
          </w:p>
        </w:tc>
      </w:tr>
    </w:tbl>
    <w:p>
      <w:pPr>
        <w:pStyle w:val="3"/>
        <w:rPr>
          <w:rFonts w:hint="eastAsia"/>
        </w:rPr>
      </w:pPr>
      <w:bookmarkStart w:id="95" w:name="_Toc12257"/>
      <w:bookmarkStart w:id="96" w:name="_RealTimeData"/>
      <w:r>
        <w:rPr>
          <w:rFonts w:hint="eastAsia"/>
        </w:rPr>
        <w:t>RealTimeData</w:t>
      </w:r>
      <w:bookmarkEnd w:id="95"/>
    </w:p>
    <w:bookmarkEnd w:id="96"/>
    <w:p>
      <w:pPr>
        <w:pStyle w:val="4"/>
        <w:rPr>
          <w:rFonts w:hint="eastAsia" w:eastAsia="宋体"/>
          <w:lang w:eastAsia="zh-CN"/>
        </w:rPr>
      </w:pPr>
      <w:bookmarkStart w:id="97" w:name="_Toc7126"/>
      <w:r>
        <w:rPr>
          <w:rFonts w:hint="eastAsia"/>
          <w:lang w:eastAsia="zh-CN"/>
        </w:rPr>
        <w:t>Description</w:t>
      </w:r>
      <w:bookmarkEnd w:id="97"/>
    </w:p>
    <w:p>
      <w:pPr>
        <w:ind w:firstLine="420" w:firstLineChars="0"/>
        <w:jc w:val="left"/>
        <w:rPr>
          <w:rFonts w:hint="eastAsia" w:ascii="Consolas" w:hAnsi="Consolas"/>
          <w:color w:val="000000"/>
          <w:sz w:val="20"/>
          <w:highlight w:val="white"/>
        </w:rPr>
      </w:pPr>
      <w:r>
        <w:rPr>
          <w:rFonts w:hint="eastAsia" w:ascii="Consolas" w:hAnsi="Consolas"/>
          <w:color w:val="000000"/>
          <w:sz w:val="20"/>
          <w:highlight w:val="white"/>
        </w:rPr>
        <w:t>The result of getting sleep data (Real-time)</w:t>
      </w:r>
    </w:p>
    <w:p>
      <w:pPr>
        <w:rPr>
          <w:rFonts w:hint="eastAsia"/>
        </w:rPr>
      </w:pPr>
    </w:p>
    <w:p>
      <w:pPr>
        <w:pStyle w:val="4"/>
        <w:rPr>
          <w:rFonts w:ascii="微软雅黑" w:hAnsi="微软雅黑" w:eastAsia="微软雅黑" w:cs="微软雅黑"/>
        </w:rPr>
      </w:pPr>
      <w:bookmarkStart w:id="98" w:name="_Toc11100"/>
      <w:r>
        <w:rPr>
          <w:rFonts w:hint="eastAsia"/>
          <w:lang w:eastAsia="zh-CN"/>
        </w:rPr>
        <w:t>Fields</w:t>
      </w:r>
      <w:bookmarkEnd w:id="9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 xml:space="preserve">Breath </w:t>
            </w:r>
            <w:r>
              <w:rPr>
                <w:rFonts w:hint="eastAsia" w:ascii="Consolas" w:hAnsi="Consolas"/>
                <w:color w:val="000000"/>
                <w:sz w:val="20"/>
                <w:highlight w:val="white"/>
              </w:rPr>
              <w:t>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byte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rPr>
              <w:fldChar w:fldCharType="begin"/>
            </w:r>
            <w:r>
              <w:rPr>
                <w:rFonts w:hint="eastAsia"/>
              </w:rPr>
              <w:instrText xml:space="preserve"> HYPERLINK \l "_SleepStatusType" </w:instrText>
            </w:r>
            <w:r>
              <w:rPr>
                <w:rFonts w:hint="eastAsia"/>
              </w:rPr>
              <w:fldChar w:fldCharType="separate"/>
            </w:r>
            <w:r>
              <w:rPr>
                <w:rStyle w:val="12"/>
                <w:rFonts w:hint="eastAsia"/>
              </w:rPr>
              <w:t>SleepStatusType</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statusValue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 Unit(second</w:t>
            </w:r>
            <w:r>
              <w:rPr>
                <w:rFonts w:ascii="Consolas" w:hAnsi="Consolas"/>
                <w:color w:val="000000"/>
                <w:sz w:val="20"/>
                <w:highlight w:val="whit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sleepFlag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sleep or not</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asleep</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xml:space="preserve">: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wakeFalg</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A</w:t>
            </w:r>
            <w:r>
              <w:rPr>
                <w:rFonts w:hint="eastAsia" w:ascii="Consolas" w:hAnsi="Consolas"/>
                <w:color w:val="000000"/>
                <w:sz w:val="20"/>
                <w:highlight w:val="white"/>
              </w:rPr>
              <w:t xml:space="preserve">wake or not </w:t>
            </w:r>
          </w:p>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1</w:t>
            </w:r>
            <w:r>
              <w:rPr>
                <w:rFonts w:hint="eastAsia" w:ascii="Consolas" w:hAnsi="Consolas"/>
                <w:color w:val="000000"/>
                <w:sz w:val="20"/>
                <w:highlight w:val="white"/>
              </w:rPr>
              <w:t>: awake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lang w:val="en-US" w:eastAsia="zh-CN"/>
              </w:rPr>
              <w:t>0</w:t>
            </w:r>
            <w:r>
              <w:rPr>
                <w:rFonts w:hint="eastAsia" w:ascii="Consolas" w:hAnsi="Consolas"/>
                <w:color w:val="000000"/>
                <w:sz w:val="20"/>
                <w:highlight w:val="white"/>
              </w:rPr>
              <w:t>: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eTemp</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temperature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eWet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humidity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eLight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light intensity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eCo2</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Environmental carbon dioxide content (required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eNoise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short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rPr>
              <w:t>Ambient noise (required equipment support)</w:t>
            </w:r>
          </w:p>
        </w:tc>
      </w:tr>
    </w:tbl>
    <w:p>
      <w:pPr>
        <w:rPr>
          <w:rFonts w:hint="eastAsia"/>
        </w:rPr>
      </w:pPr>
    </w:p>
    <w:p>
      <w:pPr>
        <w:pStyle w:val="3"/>
        <w:rPr>
          <w:rFonts w:hint="eastAsia"/>
        </w:rPr>
      </w:pPr>
      <w:bookmarkStart w:id="99" w:name="_Toc25544"/>
      <w:bookmarkStart w:id="100" w:name="_OriginalData"/>
      <w:r>
        <w:rPr>
          <w:rFonts w:hint="eastAsia"/>
        </w:rPr>
        <w:t>OriginalData</w:t>
      </w:r>
      <w:bookmarkEnd w:id="99"/>
    </w:p>
    <w:bookmarkEnd w:id="100"/>
    <w:p>
      <w:pPr>
        <w:pStyle w:val="4"/>
        <w:rPr>
          <w:rFonts w:hint="eastAsia" w:eastAsia="宋体"/>
          <w:lang w:eastAsia="zh-CN"/>
        </w:rPr>
      </w:pPr>
      <w:bookmarkStart w:id="101" w:name="_Toc8703"/>
      <w:r>
        <w:rPr>
          <w:rFonts w:hint="eastAsia"/>
          <w:lang w:eastAsia="zh-CN"/>
        </w:rPr>
        <w:t>Description</w:t>
      </w:r>
      <w:bookmarkEnd w:id="101"/>
    </w:p>
    <w:p>
      <w:pPr>
        <w:ind w:firstLine="420"/>
        <w:rPr>
          <w:rFonts w:hint="eastAsia"/>
        </w:rPr>
      </w:pPr>
      <w:r>
        <w:t>T</w:t>
      </w:r>
      <w:r>
        <w:rPr>
          <w:rFonts w:hint="eastAsia"/>
        </w:rPr>
        <w:t>he result of getting signal strength</w:t>
      </w:r>
    </w:p>
    <w:p>
      <w:pPr>
        <w:pStyle w:val="4"/>
        <w:rPr>
          <w:rFonts w:ascii="微软雅黑" w:hAnsi="微软雅黑" w:eastAsia="微软雅黑" w:cs="微软雅黑"/>
        </w:rPr>
      </w:pPr>
      <w:bookmarkStart w:id="102" w:name="_Toc7065"/>
      <w:r>
        <w:rPr>
          <w:rFonts w:hint="eastAsia"/>
          <w:lang w:eastAsia="zh-CN"/>
        </w:rPr>
        <w:t>Fields</w:t>
      </w:r>
      <w:bookmarkEnd w:id="102"/>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heartRate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rPr>
              <w:t xml:space="preserve">Heart </w:t>
            </w:r>
            <w:r>
              <w:rPr>
                <w:rFonts w:hint="eastAsia" w:ascii="Consolas" w:hAnsi="Consolas"/>
                <w:color w:val="000000"/>
                <w:sz w:val="20"/>
              </w:rPr>
              <w:t>r</w:t>
            </w:r>
            <w:r>
              <w:rPr>
                <w:rFonts w:ascii="Consolas" w:hAnsi="Consolas"/>
                <w:color w:val="000000"/>
                <w:sz w:val="20"/>
              </w:rPr>
              <w: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Float[]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Breath rate</w:t>
            </w:r>
          </w:p>
        </w:tc>
      </w:tr>
    </w:tbl>
    <w:p>
      <w:pPr>
        <w:pStyle w:val="3"/>
        <w:rPr>
          <w:rFonts w:hint="eastAsia"/>
        </w:rPr>
      </w:pPr>
      <w:bookmarkStart w:id="103" w:name="_Toc4606"/>
      <w:bookmarkStart w:id="104" w:name="_HistoryData"/>
      <w:r>
        <w:rPr>
          <w:rFonts w:hint="eastAsia"/>
        </w:rPr>
        <w:t>HistoryData</w:t>
      </w:r>
      <w:bookmarkEnd w:id="103"/>
    </w:p>
    <w:bookmarkEnd w:id="104"/>
    <w:p>
      <w:pPr>
        <w:pStyle w:val="4"/>
        <w:rPr>
          <w:rFonts w:hint="eastAsia" w:eastAsia="宋体"/>
          <w:lang w:eastAsia="zh-CN"/>
        </w:rPr>
      </w:pPr>
      <w:bookmarkStart w:id="105" w:name="_Toc17767"/>
      <w:r>
        <w:rPr>
          <w:rFonts w:hint="eastAsia"/>
          <w:lang w:eastAsia="zh-CN"/>
        </w:rPr>
        <w:t>Description</w:t>
      </w:r>
      <w:bookmarkEnd w:id="105"/>
    </w:p>
    <w:p>
      <w:pPr>
        <w:ind w:firstLine="420"/>
        <w:rPr>
          <w:rFonts w:hint="eastAsia"/>
        </w:rPr>
      </w:pPr>
      <w:r>
        <w:t>T</w:t>
      </w:r>
      <w:r>
        <w:rPr>
          <w:rFonts w:hint="eastAsia"/>
        </w:rPr>
        <w:t>he result of getting sleep rep</w:t>
      </w:r>
      <w:r>
        <w:rPr>
          <w:rFonts w:hint="eastAsia"/>
          <w:lang w:val="en-US" w:eastAsia="zh-CN"/>
        </w:rPr>
        <w:t>ort</w:t>
      </w:r>
    </w:p>
    <w:p>
      <w:pPr>
        <w:rPr>
          <w:rFonts w:hint="eastAsia"/>
        </w:rPr>
      </w:pPr>
    </w:p>
    <w:p>
      <w:pPr>
        <w:pStyle w:val="4"/>
        <w:rPr>
          <w:rFonts w:ascii="微软雅黑" w:hAnsi="微软雅黑" w:eastAsia="微软雅黑" w:cs="微软雅黑"/>
        </w:rPr>
      </w:pPr>
      <w:bookmarkStart w:id="106" w:name="_Toc26320"/>
      <w:r>
        <w:rPr>
          <w:rFonts w:hint="eastAsia"/>
          <w:lang w:eastAsia="zh-CN"/>
        </w:rPr>
        <w:t>Fields</w:t>
      </w:r>
      <w:bookmarkEnd w:id="106"/>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Summary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"_Summary"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Summary</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Detail</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lang w:val="en-US" w:eastAsia="zh-CN"/>
              </w:rPr>
              <w:t xml:space="preserve">History data </w:t>
            </w: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"_Detail" </w:instrText>
            </w:r>
            <w:r>
              <w:rPr>
                <w:rFonts w:hint="eastAsia" w:ascii="Consolas" w:hAnsi="Consolas"/>
                <w:color w:val="000000"/>
                <w:sz w:val="20"/>
                <w:highlight w:val="white"/>
                <w:shd w:val="clear" w:color="FFFFFF" w:fill="D9D9D9"/>
              </w:rPr>
              <w:fldChar w:fldCharType="separate"/>
            </w:r>
            <w:r>
              <w:rPr>
                <w:rStyle w:val="13"/>
                <w:rFonts w:hint="eastAsia" w:ascii="Consolas" w:hAnsi="Consolas"/>
                <w:sz w:val="20"/>
                <w:highlight w:val="white"/>
                <w:shd w:val="clear" w:color="FFFFFF" w:fill="D9D9D9"/>
              </w:rPr>
              <w:t>Detail</w:t>
            </w:r>
            <w:r>
              <w:rPr>
                <w:rFonts w:hint="eastAsia" w:ascii="Consolas" w:hAnsi="Consolas"/>
                <w:color w:val="000000"/>
                <w:sz w:val="20"/>
                <w:highlight w:val="white"/>
                <w:shd w:val="clear" w:color="FFFFFF" w:fill="D9D9D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analy</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eastAsia="Consolas"/>
                <w:color w:val="000000"/>
                <w:sz w:val="20"/>
                <w:highlight w:val="white"/>
              </w:rPr>
              <w:t>Analysis</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fldChar w:fldCharType="begin"/>
            </w:r>
            <w:r>
              <w:rPr>
                <w:rFonts w:hint="eastAsia" w:ascii="Consolas" w:hAnsi="Consolas"/>
                <w:color w:val="000000"/>
                <w:sz w:val="20"/>
                <w:highlight w:val="white"/>
                <w:shd w:val="clear" w:color="FFFFFF" w:fill="D9D9D9"/>
              </w:rPr>
              <w:instrText xml:space="preserve"> HYPERLINK \l "_Analysis" </w:instrText>
            </w:r>
            <w:r>
              <w:rPr>
                <w:rFonts w:hint="eastAsia" w:ascii="Consolas" w:hAnsi="Consolas"/>
                <w:color w:val="000000"/>
                <w:sz w:val="20"/>
                <w:highlight w:val="white"/>
                <w:shd w:val="clear" w:color="FFFFFF" w:fill="D9D9D9"/>
              </w:rPr>
              <w:fldChar w:fldCharType="separate"/>
            </w:r>
            <w:r>
              <w:rPr>
                <w:rStyle w:val="12"/>
                <w:rFonts w:hint="eastAsia" w:ascii="Consolas" w:hAnsi="Consolas"/>
                <w:sz w:val="20"/>
                <w:highlight w:val="white"/>
                <w:shd w:val="clear" w:color="FFFFFF" w:fill="D9D9D9"/>
              </w:rPr>
              <w:t>Analysis</w:t>
            </w:r>
            <w:r>
              <w:rPr>
                <w:rFonts w:hint="eastAsia" w:ascii="Consolas" w:hAnsi="Consolas"/>
                <w:color w:val="000000"/>
                <w:sz w:val="20"/>
                <w:highlight w:val="white"/>
                <w:shd w:val="clear" w:color="FFFFFF" w:fill="D9D9D9"/>
              </w:rPr>
              <w:fldChar w:fldCharType="end"/>
            </w:r>
          </w:p>
        </w:tc>
      </w:tr>
    </w:tbl>
    <w:p>
      <w:pPr>
        <w:pStyle w:val="3"/>
        <w:rPr>
          <w:rFonts w:hint="eastAsia"/>
        </w:rPr>
      </w:pPr>
      <w:bookmarkStart w:id="107" w:name="_Toc4440"/>
      <w:bookmarkStart w:id="108" w:name="_Summary"/>
      <w:r>
        <w:rPr>
          <w:rFonts w:hint="eastAsia"/>
        </w:rPr>
        <w:t>Summary</w:t>
      </w:r>
      <w:bookmarkEnd w:id="107"/>
    </w:p>
    <w:bookmarkEnd w:id="108"/>
    <w:p>
      <w:pPr>
        <w:pStyle w:val="4"/>
        <w:rPr>
          <w:rFonts w:hint="eastAsia" w:eastAsia="宋体"/>
          <w:lang w:eastAsia="zh-CN"/>
        </w:rPr>
      </w:pPr>
      <w:bookmarkStart w:id="109" w:name="_Toc24680"/>
      <w:r>
        <w:rPr>
          <w:rFonts w:hint="eastAsia"/>
          <w:lang w:eastAsia="zh-CN"/>
        </w:rPr>
        <w:t>Description</w:t>
      </w:r>
      <w:bookmarkEnd w:id="109"/>
    </w:p>
    <w:p>
      <w:pPr>
        <w:ind w:firstLine="420"/>
        <w:rPr>
          <w:rFonts w:hint="eastAsia"/>
        </w:rPr>
      </w:pPr>
      <w:r>
        <w:rPr>
          <w:rFonts w:hint="eastAsia"/>
        </w:rPr>
        <w:t>Summary of sleep report</w:t>
      </w:r>
    </w:p>
    <w:p>
      <w:pPr>
        <w:pStyle w:val="4"/>
        <w:rPr>
          <w:rFonts w:ascii="微软雅黑" w:hAnsi="微软雅黑" w:eastAsia="微软雅黑" w:cs="微软雅黑"/>
        </w:rPr>
      </w:pPr>
      <w:bookmarkStart w:id="110" w:name="_Toc22122"/>
      <w:r>
        <w:rPr>
          <w:rFonts w:hint="eastAsia"/>
          <w:lang w:eastAsia="zh-CN"/>
        </w:rPr>
        <w:t>Fields</w:t>
      </w:r>
      <w:bookmarkEnd w:id="110"/>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recordCount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length of Collecting.</w:t>
            </w:r>
          </w:p>
          <w:p>
            <w:pPr>
              <w:jc w:val="left"/>
              <w:rPr>
                <w:rFonts w:hint="eastAsia" w:ascii="Consolas" w:hAnsi="Consolas"/>
                <w:color w:val="000000"/>
                <w:sz w:val="20"/>
                <w:highlight w:val="white"/>
              </w:rPr>
            </w:pPr>
            <w:r>
              <w:rPr>
                <w:rFonts w:hint="eastAsia" w:ascii="Consolas" w:hAnsi="Consolas"/>
                <w:color w:val="000000"/>
                <w:sz w:val="20"/>
                <w:highlight w:val="white"/>
              </w:rPr>
              <w:t>Unit(</w:t>
            </w:r>
            <w:r>
              <w:rPr>
                <w:rFonts w:ascii="Consolas" w:hAnsi="Consolas"/>
                <w:color w:val="000000"/>
                <w:sz w:val="20"/>
              </w:rPr>
              <w:t>minute</w:t>
            </w:r>
            <w:r>
              <w:rPr>
                <w:rFonts w:hint="eastAsia" w:ascii="Consolas" w:hAnsi="Consolas"/>
                <w:color w:val="000000"/>
                <w:sz w:val="20"/>
                <w:highlight w:val="white"/>
              </w:rPr>
              <w:t>)</w:t>
            </w:r>
          </w:p>
          <w:p>
            <w:pPr>
              <w:jc w:val="left"/>
              <w:rPr>
                <w:rFonts w:hint="eastAsia" w:ascii="Consolas" w:hAnsi="Consolas"/>
                <w:color w:val="000000"/>
                <w:sz w:val="20"/>
                <w:highlight w:val="white"/>
              </w:rPr>
            </w:pPr>
            <w:r>
              <w:rPr>
                <w:rFonts w:ascii="Consolas" w:hAnsi="Consolas"/>
                <w:color w:val="000000"/>
                <w:sz w:val="20"/>
                <w:highlight w:val="white"/>
              </w:rPr>
              <w:t>E</w:t>
            </w:r>
            <w:r>
              <w:rPr>
                <w:rFonts w:hint="eastAsia" w:ascii="Consolas" w:hAnsi="Consolas"/>
                <w:color w:val="000000"/>
                <w:sz w:val="20"/>
                <w:highlight w:val="white"/>
              </w:rPr>
              <w:t>g:</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300. It means you collect for 300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startTime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S</w:t>
            </w:r>
            <w:r>
              <w:rPr>
                <w:rFonts w:hint="eastAsia" w:ascii="Consolas" w:hAnsi="Consolas"/>
                <w:color w:val="000000"/>
                <w:sz w:val="20"/>
                <w:highlight w:val="white"/>
              </w:rPr>
              <w:t>tart time(timestamp). Unit(second)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stopMode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How to stop collecting：</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0: Call the method </w:t>
            </w:r>
            <w:r>
              <w:rPr>
                <w:rFonts w:ascii="Consolas" w:hAnsi="Consolas"/>
                <w:color w:val="000000"/>
                <w:sz w:val="20"/>
                <w:highlight w:val="white"/>
              </w:rPr>
              <w:t>“</w:t>
            </w:r>
            <w:r>
              <w:rPr>
                <w:rFonts w:hint="eastAsia" w:ascii="Consolas" w:hAnsi="Consolas"/>
                <w:color w:val="000000"/>
                <w:sz w:val="20"/>
                <w:highlight w:val="white"/>
              </w:rPr>
              <w:t>Stop Collecting</w:t>
            </w:r>
            <w:r>
              <w:rPr>
                <w:rFonts w:ascii="Consolas" w:hAnsi="Consolas"/>
                <w:color w:val="000000"/>
                <w:sz w:val="20"/>
                <w:highlight w:val="white"/>
              </w:rPr>
              <w:t>”</w:t>
            </w:r>
          </w:p>
          <w:p>
            <w:pPr>
              <w:jc w:val="left"/>
              <w:rPr>
                <w:rFonts w:hint="eastAsia" w:ascii="Consolas" w:hAnsi="Consolas"/>
                <w:color w:val="000000"/>
                <w:sz w:val="20"/>
                <w:highlight w:val="white"/>
              </w:rPr>
            </w:pPr>
            <w:r>
              <w:rPr>
                <w:rFonts w:hint="eastAsia" w:ascii="Consolas" w:hAnsi="Consolas"/>
                <w:color w:val="000000"/>
                <w:sz w:val="20"/>
                <w:highlight w:val="white"/>
              </w:rPr>
              <w:t xml:space="preserve">1: </w:t>
            </w:r>
            <w:r>
              <w:rPr>
                <w:rFonts w:ascii="Consolas" w:hAnsi="Consolas"/>
                <w:color w:val="000000"/>
                <w:sz w:val="20"/>
              </w:rPr>
              <w:t>stop automatically</w:t>
            </w:r>
            <w:r>
              <w:rPr>
                <w:rFonts w:hint="eastAsia" w:ascii="Consolas" w:hAnsi="Consolas"/>
                <w:color w:val="000000"/>
                <w:sz w:val="20"/>
              </w:rPr>
              <w:t xml:space="preserve"> if you l</w:t>
            </w:r>
            <w:r>
              <w:rPr>
                <w:rFonts w:ascii="Consolas" w:hAnsi="Consolas"/>
                <w:color w:val="000000"/>
                <w:sz w:val="20"/>
              </w:rPr>
              <w:t>eave the bed for an hour</w:t>
            </w:r>
          </w:p>
          <w:p>
            <w:pPr>
              <w:jc w:val="left"/>
              <w:rPr>
                <w:rFonts w:hint="eastAsia" w:ascii="Consolas" w:hAnsi="Consolas"/>
                <w:color w:val="000000"/>
                <w:sz w:val="20"/>
                <w:highlight w:val="white"/>
              </w:rPr>
            </w:pPr>
            <w:r>
              <w:rPr>
                <w:rFonts w:hint="eastAsia" w:ascii="Consolas" w:hAnsi="Consolas"/>
                <w:color w:val="000000"/>
                <w:sz w:val="20"/>
                <w:highlight w:val="white"/>
              </w:rPr>
              <w:t>2: Error(a、Collect more than 24 hours，b、reston shutdown c、upgrade)</w:t>
            </w:r>
          </w:p>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3: restart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timeStep </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rPr>
              <w:t>Record interval (default 60s, ie: 1 minute a time 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timezone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shd w:val="clear" w:color="FFFFFF" w:fill="D9D9D9"/>
              </w:rPr>
              <w:t>int</w:t>
            </w:r>
          </w:p>
        </w:tc>
        <w:tc>
          <w:tcPr>
            <w:tcW w:w="2841" w:type="dxa"/>
            <w:shd w:val="clear" w:color="auto" w:fill="auto"/>
            <w:vAlign w:val="center"/>
          </w:tcPr>
          <w:p>
            <w:pPr>
              <w:jc w:val="left"/>
              <w:rPr>
                <w:rFonts w:hint="eastAsia" w:ascii="Consolas" w:hAnsi="Consolas" w:eastAsia="宋体"/>
                <w:color w:val="000000"/>
                <w:sz w:val="20"/>
                <w:highlight w:val="white"/>
                <w:shd w:val="clear" w:color="FFFFFF" w:fill="D9D9D9"/>
                <w:lang w:val="en-US" w:eastAsia="zh-CN"/>
              </w:rPr>
            </w:pPr>
            <w:r>
              <w:rPr>
                <w:rFonts w:hint="eastAsia" w:ascii="Consolas" w:hAnsi="Consolas"/>
                <w:color w:val="000000"/>
                <w:sz w:val="20"/>
                <w:highlight w:val="white"/>
                <w:shd w:val="clear" w:color="FFFFFF" w:fill="D9D9D9"/>
                <w:lang w:val="en-US" w:eastAsia="zh-CN"/>
              </w:rPr>
              <w:t>Timezone</w:t>
            </w:r>
          </w:p>
        </w:tc>
      </w:tr>
    </w:tbl>
    <w:p>
      <w:pPr>
        <w:pStyle w:val="3"/>
        <w:rPr>
          <w:rFonts w:hint="eastAsia"/>
        </w:rPr>
      </w:pPr>
      <w:bookmarkStart w:id="111" w:name="_Toc7487"/>
      <w:bookmarkStart w:id="112" w:name="_Detail"/>
      <w:r>
        <w:rPr>
          <w:rFonts w:hint="eastAsia"/>
        </w:rPr>
        <w:t>Detail</w:t>
      </w:r>
      <w:bookmarkEnd w:id="111"/>
    </w:p>
    <w:bookmarkEnd w:id="112"/>
    <w:p>
      <w:pPr>
        <w:pStyle w:val="4"/>
        <w:rPr>
          <w:rFonts w:hint="eastAsia" w:eastAsia="宋体"/>
          <w:lang w:eastAsia="zh-CN"/>
        </w:rPr>
      </w:pPr>
      <w:bookmarkStart w:id="113" w:name="_Toc5856"/>
      <w:r>
        <w:rPr>
          <w:rFonts w:hint="eastAsia"/>
          <w:lang w:eastAsia="zh-CN"/>
        </w:rPr>
        <w:t>Description</w:t>
      </w:r>
      <w:bookmarkEnd w:id="113"/>
    </w:p>
    <w:p>
      <w:pPr>
        <w:ind w:firstLine="420"/>
        <w:rPr>
          <w:rFonts w:hint="eastAsia"/>
        </w:rPr>
      </w:pPr>
      <w:r>
        <w:rPr>
          <w:rFonts w:hint="eastAsia"/>
          <w:lang w:val="en-US" w:eastAsia="zh-CN"/>
        </w:rPr>
        <w:t xml:space="preserve">Detail </w:t>
      </w:r>
      <w:r>
        <w:rPr>
          <w:rFonts w:hint="eastAsia"/>
        </w:rPr>
        <w:t>of sleep report</w:t>
      </w:r>
    </w:p>
    <w:p>
      <w:pPr>
        <w:pStyle w:val="4"/>
        <w:rPr>
          <w:rFonts w:ascii="微软雅黑" w:hAnsi="微软雅黑" w:eastAsia="微软雅黑" w:cs="微软雅黑"/>
        </w:rPr>
      </w:pPr>
      <w:bookmarkStart w:id="114" w:name="_Toc9611"/>
      <w:r>
        <w:rPr>
          <w:rFonts w:hint="eastAsia"/>
          <w:lang w:eastAsia="zh-CN"/>
        </w:rPr>
        <w:t>Fields</w:t>
      </w:r>
      <w:bookmarkEnd w:id="114"/>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w:t>
            </w:r>
            <w:r>
              <w:rPr>
                <w:rFonts w:hint="eastAsia" w:ascii="Consolas" w:hAnsi="Consolas"/>
                <w:color w:val="000000"/>
                <w:sz w:val="20"/>
                <w:highlight w:val="white"/>
              </w:rPr>
              <w:t>reath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heartRate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w:t>
            </w:r>
            <w:r>
              <w:rPr>
                <w:rFonts w:hint="eastAsia" w:ascii="Consolas" w:hAnsi="Consolas"/>
                <w:color w:val="000000"/>
                <w:sz w:val="20"/>
                <w:highlight w:val="white"/>
              </w:rPr>
              <w:t>eart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hint="eastAsia" w:ascii="Consolas" w:hAnsi="Consolas"/>
                <w:color w:val="000000"/>
                <w:sz w:val="20"/>
                <w:highlight w:val="white"/>
              </w:rPr>
              <w:t>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statusValue</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w:t>
            </w:r>
            <w:r>
              <w:rPr>
                <w:rFonts w:hint="eastAsia" w:ascii="Consolas" w:hAnsi="Consolas"/>
                <w:color w:val="000000"/>
                <w:sz w:val="20"/>
                <w:highlight w:val="white"/>
              </w:rPr>
              <w:t>he value of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eHumidity</w:t>
            </w:r>
          </w:p>
        </w:tc>
        <w:tc>
          <w:tcPr>
            <w:tcW w:w="2841" w:type="dxa"/>
            <w:shd w:val="clear" w:color="auto" w:fill="auto"/>
            <w:vAlign w:val="center"/>
          </w:tcPr>
          <w:p>
            <w:pPr>
              <w:jc w:val="left"/>
              <w:rPr>
                <w:rFonts w:hint="eastAsia" w:ascii="Consolas" w:hAnsi="Consolas" w:eastAsia="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Humidity</w:t>
            </w:r>
            <w:r>
              <w:rPr>
                <w:rFonts w:hint="eastAsia" w:ascii="Consolas" w:hAnsi="Consolas"/>
                <w:color w:val="000000"/>
                <w:sz w:val="20"/>
                <w:highlight w:val="white"/>
                <w:shd w:val="clear" w:color="FFFFFF" w:fill="D9D9D9"/>
                <w:lang w:val="en-US"/>
              </w:rPr>
              <w:t>(required equipment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eTemp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shd w:val="clear" w:color="FFFFFF" w:fill="D9D9D9"/>
              </w:rPr>
            </w:pPr>
            <w:r>
              <w:rPr>
                <w:rFonts w:ascii="Consolas" w:hAnsi="Consolas"/>
                <w:color w:val="000000"/>
                <w:sz w:val="20"/>
                <w:highlight w:val="white"/>
              </w:rPr>
              <w:t>Temperature</w:t>
            </w:r>
            <w:r>
              <w:rPr>
                <w:rFonts w:hint="eastAsia" w:ascii="Consolas" w:hAnsi="Consolas"/>
                <w:color w:val="000000"/>
                <w:sz w:val="20"/>
                <w:highlight w:val="white"/>
                <w:shd w:val="clear" w:color="FFFFFF" w:fill="D9D9D9"/>
                <w:lang w:val="en-US"/>
              </w:rPr>
              <w:t>(required equipment support)</w:t>
            </w:r>
          </w:p>
        </w:tc>
      </w:tr>
    </w:tbl>
    <w:p>
      <w:pPr>
        <w:pStyle w:val="3"/>
        <w:rPr>
          <w:rFonts w:hint="eastAsia"/>
        </w:rPr>
      </w:pPr>
      <w:bookmarkStart w:id="115" w:name="_Toc5394"/>
      <w:bookmarkStart w:id="116" w:name="_Analysis"/>
      <w:r>
        <w:rPr>
          <w:rFonts w:hint="eastAsia"/>
        </w:rPr>
        <w:t>Analysis</w:t>
      </w:r>
      <w:bookmarkEnd w:id="115"/>
    </w:p>
    <w:bookmarkEnd w:id="116"/>
    <w:p>
      <w:pPr>
        <w:pStyle w:val="4"/>
        <w:rPr>
          <w:rFonts w:hint="eastAsia" w:eastAsia="宋体"/>
          <w:lang w:eastAsia="zh-CN"/>
        </w:rPr>
      </w:pPr>
      <w:bookmarkStart w:id="117" w:name="_Toc2394"/>
      <w:r>
        <w:rPr>
          <w:rFonts w:hint="eastAsia"/>
          <w:lang w:eastAsia="zh-CN"/>
        </w:rPr>
        <w:t>Description</w:t>
      </w:r>
      <w:bookmarkEnd w:id="117"/>
    </w:p>
    <w:p>
      <w:pPr>
        <w:ind w:firstLine="420"/>
        <w:rPr>
          <w:rFonts w:hint="eastAsia"/>
        </w:rPr>
      </w:pPr>
      <w:r>
        <w:rPr>
          <w:rFonts w:hint="eastAsia"/>
          <w:lang w:val="en-US" w:eastAsia="zh-CN"/>
        </w:rPr>
        <w:t xml:space="preserve">Analysis </w:t>
      </w:r>
      <w:r>
        <w:rPr>
          <w:rFonts w:hint="eastAsia"/>
        </w:rPr>
        <w:t>of sleep report</w:t>
      </w:r>
    </w:p>
    <w:p>
      <w:pPr>
        <w:ind w:firstLine="420"/>
        <w:rPr>
          <w:rFonts w:hint="eastAsia"/>
        </w:rPr>
      </w:pPr>
    </w:p>
    <w:p>
      <w:pPr>
        <w:pStyle w:val="4"/>
        <w:rPr>
          <w:rFonts w:ascii="微软雅黑" w:hAnsi="微软雅黑" w:eastAsia="微软雅黑" w:cs="微软雅黑"/>
        </w:rPr>
      </w:pPr>
      <w:bookmarkStart w:id="118" w:name="_Toc25502"/>
      <w:r>
        <w:rPr>
          <w:rFonts w:hint="eastAsia"/>
          <w:lang w:eastAsia="zh-CN"/>
        </w:rPr>
        <w:t>Fields</w:t>
      </w:r>
      <w:bookmarkEnd w:id="118"/>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averageHeartBeatRate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Average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fallAlseepAllTime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Fall asleep time(Unit:min)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wakeAndLeaveBedBeforeAllTime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 before getting up(Unit:min</w:t>
            </w:r>
            <w:r>
              <w:rPr>
                <w:rFonts w:hint="eastAsia" w:ascii="Consolas" w:hAnsi="Consolas"/>
                <w:color w:val="00000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trunOverTimes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bodyMovementTimes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Heat 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Counts of 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Deep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Mid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Light sleep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wakeSleepPerc</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duration</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Sleep duration(Unit:min)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wakeTimes</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Awake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lightSleepAllTime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Light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Mid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deepSleepAllTime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Deep sleep)(Unit:min)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Awake)(Unit:min)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Apnea(Unit:seconds)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heartBeatPauseAllTime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heart beat pause)(Unit:seconds)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leaveBedAllTime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leaving bed(Unit:min)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maxBreathRate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Maximum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minHeartBeatRate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heart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minBreathRate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Minimum breath rate(n counts per 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bradycardia(Unit:seconds)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breathRateFastAllTime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tachypnea(Unit:seconds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breathRateSlowAllTime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Duration of bradypnea(Unit:seconds)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sleepScore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color w:val="333333"/>
              </w:rPr>
            </w:pPr>
            <w:r>
              <w:rPr>
                <w:rFonts w:hint="eastAsia"/>
                <w:color w:val="333333"/>
              </w:rPr>
              <w:t>Score</w:t>
            </w:r>
          </w:p>
          <w:p>
            <w:pPr>
              <w:rPr>
                <w:rFonts w:hint="eastAsia"/>
              </w:rPr>
            </w:pPr>
            <w:r>
              <w:rPr>
                <w:rFonts w:hint="eastAsia"/>
              </w:rPr>
              <w:t>90&gt;=score&lt;=100 Bravo!</w:t>
            </w:r>
          </w:p>
          <w:p>
            <w:pPr>
              <w:rPr>
                <w:rFonts w:hint="eastAsia"/>
              </w:rPr>
            </w:pPr>
            <w:r>
              <w:rPr>
                <w:rFonts w:hint="eastAsia"/>
              </w:rPr>
              <w:t>80&gt;=score&lt;90 Good!</w:t>
            </w:r>
          </w:p>
          <w:p>
            <w:pPr>
              <w:rPr>
                <w:rFonts w:hint="eastAsia"/>
              </w:rPr>
            </w:pPr>
            <w:r>
              <w:rPr>
                <w:rFonts w:hint="eastAsia"/>
              </w:rPr>
              <w:t>60&gt;=score&lt;80, average!</w:t>
            </w:r>
          </w:p>
          <w:p>
            <w:pPr>
              <w:jc w:val="left"/>
              <w:rPr>
                <w:rFonts w:hint="eastAsia" w:ascii="Consolas" w:hAnsi="Consolas"/>
                <w:color w:val="000000"/>
                <w:sz w:val="20"/>
                <w:highlight w:val="white"/>
              </w:rPr>
            </w:pPr>
            <w:r>
              <w:rPr>
                <w:rFonts w:hint="eastAsia"/>
              </w:rPr>
              <w:t>score &lt;60 Bad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sleepCurveArray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float[]</w:t>
            </w:r>
          </w:p>
        </w:tc>
        <w:tc>
          <w:tcPr>
            <w:tcW w:w="2841" w:type="dxa"/>
            <w:shd w:val="clear" w:color="auto" w:fill="auto"/>
            <w:vAlign w:val="center"/>
          </w:tcPr>
          <w:p>
            <w:pPr>
              <w:rPr>
                <w:color w:val="333333"/>
              </w:rPr>
            </w:pPr>
            <w:r>
              <w:rPr>
                <w:rFonts w:hint="eastAsia"/>
                <w:color w:val="333333"/>
                <w:lang w:val="en-US" w:eastAsia="zh-CN"/>
              </w:rPr>
              <w:t>E</w:t>
            </w:r>
            <w:r>
              <w:rPr>
                <w:rFonts w:hint="eastAsia"/>
                <w:color w:val="333333"/>
              </w:rPr>
              <w:t>xample:</w:t>
            </w:r>
          </w:p>
          <w:p>
            <w:pPr>
              <w:rPr>
                <w:rFonts w:hint="eastAsia"/>
                <w:color w:val="333333"/>
              </w:rPr>
            </w:pPr>
            <w:r>
              <w:rPr>
                <w:rFonts w:hint="eastAsia"/>
                <w:color w:val="333333"/>
              </w:rPr>
              <w:t>[0.212,1.231,2.111,0.212,1.231,2.111,....]</w:t>
            </w:r>
          </w:p>
          <w:p>
            <w:pPr>
              <w:rPr>
                <w:rFonts w:hint="eastAsia"/>
                <w:color w:val="333333"/>
              </w:rPr>
            </w:pPr>
            <w:r>
              <w:rPr>
                <w:rFonts w:hint="eastAsia"/>
                <w:color w:val="333333"/>
              </w:rPr>
              <w:t>Drawing sleep curve (Unit:min)</w:t>
            </w:r>
          </w:p>
          <w:p>
            <w:pPr>
              <w:jc w:val="left"/>
              <w:rPr>
                <w:rFonts w:hint="eastAsia" w:ascii="Consolas" w:hAnsi="Consolas"/>
                <w:color w:val="000000"/>
                <w:sz w:val="20"/>
                <w:highlight w:val="white"/>
              </w:rPr>
            </w:pPr>
            <w:r>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1709420" cy="24104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sleepCurveStatusArray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strike/>
                <w:dstrike w:val="0"/>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 </w:t>
            </w:r>
            <w:r>
              <w:rPr>
                <w:rFonts w:ascii="Consolas" w:hAnsi="Consolas"/>
                <w:strike/>
                <w:color w:val="000000"/>
                <w:sz w:val="20"/>
              </w:rPr>
              <w:t>Sleep Event Flag (Unit:min)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rPr>
            </w:pPr>
            <w:r>
              <w:rPr>
                <w:rFonts w:hint="eastAsia" w:ascii="Consolas" w:hAnsi="Consolas"/>
                <w:color w:val="000000"/>
                <w:sz w:val="20"/>
              </w:rPr>
              <w:t>A</w:t>
            </w:r>
            <w:r>
              <w:rPr>
                <w:rFonts w:ascii="Consolas" w:hAnsi="Consolas"/>
                <w:color w:val="000000"/>
                <w:sz w:val="20"/>
              </w:rPr>
              <w:t>pnea</w:t>
            </w:r>
            <w:r>
              <w:rPr>
                <w:rFonts w:hint="eastAsia" w:ascii="Consolas" w:hAnsi="Consolas"/>
                <w:color w:val="000000"/>
                <w:sz w:val="20"/>
              </w:rPr>
              <w:t>, 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ascii="Consolas" w:hAnsi="Consolas"/>
                <w:color w:val="000000"/>
                <w:sz w:val="20"/>
                <w:highlight w:val="white"/>
              </w:rPr>
            </w:pPr>
            <w:r>
              <w:rPr>
                <w:rFonts w:ascii="Consolas" w:hAnsi="Consolas"/>
                <w:color w:val="000000"/>
                <w:sz w:val="20"/>
                <w:highlight w:val="white"/>
              </w:rPr>
              <w:t>0: nothing</w:t>
            </w:r>
            <w:r>
              <w:rPr>
                <w:rFonts w:hint="eastAsia" w:ascii="Consolas" w:hAnsi="Consolas"/>
                <w:color w:val="000000"/>
                <w:sz w:val="20"/>
                <w:highlight w:val="white"/>
              </w:rPr>
              <w:t xml:space="preserve"> </w:t>
            </w:r>
          </w:p>
          <w:p>
            <w:pPr>
              <w:jc w:val="left"/>
              <w:rPr>
                <w:rFonts w:hint="eastAsia" w:ascii="Consolas" w:hAnsi="Consolas"/>
                <w:color w:val="000000"/>
                <w:sz w:val="20"/>
                <w:highlight w:val="white"/>
              </w:rPr>
            </w:pPr>
            <w:r>
              <w:rPr>
                <w:rFonts w:ascii="Consolas" w:hAnsi="Consolas"/>
                <w:color w:val="000000"/>
                <w:sz w:val="20"/>
                <w:highlight w:val="white"/>
              </w:rPr>
              <w:t>Other</w:t>
            </w:r>
            <w:r>
              <w:rPr>
                <w:rFonts w:hint="eastAsia" w:ascii="Consolas" w:hAnsi="Consolas"/>
                <w:color w:val="000000"/>
                <w:sz w:val="20"/>
                <w:highlight w:val="white"/>
              </w:rPr>
              <w:t xml:space="preserve">: </w:t>
            </w:r>
            <w:r>
              <w:rPr>
                <w:rFonts w:hint="eastAsia"/>
                <w:color w:val="333333"/>
              </w:rPr>
              <w:t>Duration of Apnea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rPr>
                <w:rFonts w:hint="eastAsia"/>
                <w:color w:val="333333"/>
              </w:rPr>
            </w:pPr>
            <w:r>
              <w:rPr>
                <w:rFonts w:hint="eastAsia"/>
                <w:color w:val="333333"/>
              </w:rPr>
              <w:t xml:space="preserve">Heart beat pause, </w:t>
            </w:r>
            <w:r>
              <w:rPr>
                <w:rFonts w:hint="eastAsia" w:ascii="Consolas" w:hAnsi="Consolas"/>
                <w:color w:val="000000"/>
                <w:sz w:val="20"/>
              </w:rPr>
              <w:t>It used to draw the graph</w:t>
            </w:r>
          </w:p>
          <w:p>
            <w:pPr>
              <w:rPr>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rPr>
                <w:rFonts w:hint="eastAsia"/>
              </w:rPr>
            </w:pPr>
            <w:r>
              <w:rPr>
                <w:rFonts w:ascii="Consolas" w:hAnsi="Consolas"/>
                <w:color w:val="000000"/>
                <w:sz w:val="20"/>
                <w:highlight w:val="white"/>
              </w:rPr>
              <w:t>0</w:t>
            </w:r>
            <w:r>
              <w:rPr>
                <w:rFonts w:hint="eastAsia" w:ascii="Consolas" w:hAnsi="Consolas"/>
                <w:color w:val="000000"/>
                <w:sz w:val="20"/>
              </w:rPr>
              <w:t xml:space="preserve">: </w:t>
            </w:r>
            <w:r>
              <w:rPr>
                <w:rFonts w:ascii="Consolas" w:hAnsi="Consolas"/>
                <w:color w:val="000000"/>
                <w:sz w:val="20"/>
                <w:highlight w:val="white"/>
              </w:rPr>
              <w:t>nothing</w:t>
            </w:r>
            <w:r>
              <w:rPr>
                <w:rFonts w:hint="eastAsia"/>
              </w:rPr>
              <w:t xml:space="preserve"> </w:t>
            </w:r>
          </w:p>
          <w:p>
            <w:pPr>
              <w:jc w:val="left"/>
              <w:rPr>
                <w:rFonts w:hint="eastAsia" w:ascii="Consolas" w:hAnsi="Consolas"/>
                <w:color w:val="000000"/>
                <w:sz w:val="20"/>
                <w:highlight w:val="white"/>
              </w:rPr>
            </w:pPr>
            <w:r>
              <w:rPr>
                <w:rFonts w:ascii="Consolas" w:hAnsi="Consolas"/>
                <w:color w:val="000000"/>
                <w:sz w:val="20"/>
                <w:highlight w:val="white"/>
              </w:rPr>
              <w:t>O</w:t>
            </w:r>
            <w:r>
              <w:rPr>
                <w:rFonts w:hint="eastAsia" w:ascii="Consolas" w:hAnsi="Consolas"/>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rPr>
                <w:rFonts w:hint="eastAsia"/>
              </w:rPr>
              <w:t>Leave bed,</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ascii="Consolas" w:hAnsi="Consolas"/>
                <w:color w:val="000000"/>
                <w:sz w:val="20"/>
                <w:highlight w:val="white"/>
              </w:rPr>
            </w:pPr>
            <w:r>
              <w:rPr>
                <w:rFonts w:hint="eastAsia" w:ascii="Consolas" w:hAnsi="Consolas"/>
                <w:color w:val="000000"/>
                <w:sz w:val="20"/>
                <w:highlight w:val="white"/>
              </w:rPr>
              <w:t>[0,0,1,0,2]</w:t>
            </w:r>
          </w:p>
          <w:p>
            <w:pPr>
              <w:jc w:val="left"/>
              <w:rPr>
                <w:rFonts w:hint="eastAsia"/>
              </w:rPr>
            </w:pPr>
            <w:r>
              <w:t>0</w:t>
            </w:r>
            <w:r>
              <w:rPr>
                <w:rFonts w:hint="eastAsia"/>
              </w:rPr>
              <w:t>: nothing</w:t>
            </w:r>
          </w:p>
          <w:p>
            <w:pPr>
              <w:jc w:val="left"/>
              <w:rPr>
                <w:rFonts w:hint="eastAsia"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rPr>
            </w:pPr>
            <w:r>
              <w:t>Tur</w:t>
            </w:r>
            <w:r>
              <w:rPr>
                <w:rFonts w:hint="eastAsia"/>
              </w:rPr>
              <w:t>n over,</w:t>
            </w:r>
            <w:r>
              <w:rPr>
                <w:rFonts w:hint="eastAsia" w:ascii="Consolas" w:hAnsi="Consolas"/>
                <w:color w:val="000000"/>
                <w:sz w:val="20"/>
              </w:rPr>
              <w:t xml:space="preserve"> It used to draw the graph</w:t>
            </w:r>
          </w:p>
          <w:p>
            <w:pPr>
              <w:rPr>
                <w:rFonts w:hint="eastAsia"/>
                <w:color w:val="333333"/>
              </w:rPr>
            </w:pPr>
            <w:r>
              <w:rPr>
                <w:rFonts w:hint="eastAsia"/>
                <w:color w:val="333333"/>
              </w:rPr>
              <w:t>Example:</w:t>
            </w:r>
          </w:p>
          <w:p>
            <w:pPr>
              <w:jc w:val="left"/>
              <w:rPr>
                <w:rFonts w:hint="eastAsia"/>
              </w:rPr>
            </w:pPr>
            <w:r>
              <w:rPr>
                <w:rFonts w:hint="eastAsia" w:ascii="Consolas" w:hAnsi="Consolas"/>
                <w:color w:val="000000"/>
                <w:sz w:val="20"/>
                <w:highlight w:val="white"/>
              </w:rPr>
              <w:t>[0,0,1,0,2]</w:t>
            </w:r>
            <w:r>
              <w:br w:type="textWrapping"/>
            </w:r>
            <w:r>
              <w:t> 0</w:t>
            </w:r>
            <w:r>
              <w:rPr>
                <w:rFonts w:hint="eastAsia"/>
              </w:rPr>
              <w:t>: nothing</w:t>
            </w:r>
          </w:p>
          <w:p>
            <w:pPr>
              <w:jc w:val="left"/>
              <w:rPr>
                <w:rFonts w:hint="eastAsia" w:ascii="Consolas" w:hAnsi="Consolas"/>
                <w:color w:val="000000"/>
                <w:sz w:val="20"/>
                <w:highlight w:val="white"/>
              </w:rPr>
            </w:pPr>
            <w:r>
              <w:t>O</w:t>
            </w:r>
            <w:r>
              <w:rPr>
                <w:rFonts w:hint="eastAsia"/>
              </w:rPr>
              <w:t>ther: the times of 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algorithmVer</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String</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rPr>
              <w:t>Algorithm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fallsleepTimeStamp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ascii="Consolas" w:hAnsi="Consolas"/>
                <w:color w:val="000000"/>
                <w:sz w:val="20"/>
                <w:highlight w:val="white"/>
              </w:rPr>
              <w:t>T</w:t>
            </w:r>
            <w:r>
              <w:rPr>
                <w:rFonts w:hint="eastAsia" w:ascii="Consolas" w:hAnsi="Consolas"/>
                <w:color w:val="000000"/>
                <w:sz w:val="20"/>
                <w:highlight w:val="white"/>
              </w:rPr>
              <w:t>he time you fall asleep(timestamp)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wakeupTimeStamp</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The time you wake up(timestamp)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reportFlag</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shd w:val="clear" w:color="auto" w:fill="auto"/>
            <w:vAlign w:val="center"/>
          </w:tcPr>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L</w:t>
            </w:r>
            <w:r>
              <w:rPr>
                <w:rFonts w:hint="eastAsia" w:ascii="Consolas" w:hAnsi="Consolas"/>
                <w:color w:val="000000"/>
                <w:sz w:val="20"/>
                <w:highlight w:val="white"/>
              </w:rPr>
              <w:t xml:space="preserve">ong </w:t>
            </w:r>
            <w:r>
              <w:rPr>
                <w:rFonts w:ascii="Consolas" w:hAnsi="Consolas"/>
                <w:color w:val="000000"/>
                <w:sz w:val="20"/>
                <w:highlight w:val="white"/>
              </w:rPr>
              <w:t>report</w:t>
            </w:r>
            <w:r>
              <w:rPr>
                <w:rFonts w:hint="eastAsia" w:ascii="Consolas" w:hAnsi="Consolas"/>
                <w:color w:val="000000"/>
                <w:sz w:val="20"/>
                <w:highlight w:val="white"/>
              </w:rPr>
              <w:t>(&gt;3h)</w:t>
            </w:r>
          </w:p>
          <w:p>
            <w:pPr>
              <w:numPr>
                <w:ilvl w:val="0"/>
                <w:numId w:val="3"/>
              </w:numPr>
              <w:ind w:left="425" w:leftChars="0" w:hanging="425" w:firstLineChars="0"/>
              <w:jc w:val="left"/>
              <w:rPr>
                <w:rFonts w:hint="eastAsia" w:ascii="Consolas" w:hAnsi="Consolas"/>
                <w:color w:val="000000"/>
                <w:sz w:val="20"/>
                <w:highlight w:val="white"/>
              </w:rPr>
            </w:pPr>
            <w:r>
              <w:rPr>
                <w:rFonts w:ascii="Consolas" w:hAnsi="Consolas"/>
                <w:color w:val="000000"/>
                <w:sz w:val="20"/>
                <w:highlight w:val="white"/>
              </w:rPr>
              <w:t>S</w:t>
            </w:r>
            <w:r>
              <w:rPr>
                <w:rFonts w:hint="eastAsia" w:ascii="Consolas" w:hAnsi="Consolas"/>
                <w:color w:val="000000"/>
                <w:sz w:val="20"/>
                <w:highlight w:val="white"/>
              </w:rPr>
              <w:t xml:space="preserve">hort </w:t>
            </w:r>
            <w:r>
              <w:rPr>
                <w:rFonts w:ascii="Consolas" w:hAnsi="Consolas"/>
                <w:color w:val="000000"/>
                <w:sz w:val="20"/>
                <w:highlight w:val="white"/>
              </w:rPr>
              <w:t>report</w:t>
            </w:r>
            <w:r>
              <w:rPr>
                <w:rFonts w:hint="eastAsia" w:ascii="Consolas" w:hAnsi="Consolas"/>
                <w:color w:val="000000"/>
                <w:sz w:val="20"/>
                <w:highlight w:val="white"/>
              </w:rPr>
              <w:t xml:space="preserve">(&gt;10m &amp;&amp; &lt;3h)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md_body_move_decrease_scale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md_leave_bed_decrease_scale</w:t>
            </w:r>
          </w:p>
        </w:tc>
        <w:tc>
          <w:tcPr>
            <w:tcW w:w="2841" w:type="dxa"/>
            <w:shd w:val="clear" w:color="auto" w:fill="auto"/>
            <w:vAlign w:val="center"/>
          </w:tcPr>
          <w:p>
            <w:pPr>
              <w:jc w:val="left"/>
              <w:rPr>
                <w:rFonts w:hint="eastAsia" w:ascii="Consolas" w:hAnsi="Consolas"/>
                <w:color w:val="000000"/>
                <w:sz w:val="20"/>
                <w:highlight w:val="white"/>
              </w:rPr>
            </w:pP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times of leaving bed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md_wake_cnt_decrease_scale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wake 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md_start_time_decrease_scale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sleeping time (too 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md_fall_asleep_time_decrease_scale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long falling sleep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md_perc_deep_decrease_scale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the deep sleep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Score Deduction due to sleeping time too </w:t>
            </w:r>
            <w:r>
              <w:rPr>
                <w:rFonts w:hint="eastAsia" w:ascii="Consolas" w:hAnsi="Consolas"/>
                <w:color w:val="000000"/>
                <w:sz w:val="20"/>
                <w:highlight w:val="whit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md_sleep_time_increase_scale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Score Deduction due to sleeping time too 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breathing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md_heart_stop_decrease_scale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Heart beat stop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md_heart_high_decrease_scale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heart 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md_breath_low_decrease_scale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slow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md_breath_high_decrease_scale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Deduction due to rapid breathing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md_perc_effective_sleep_decrease_scale</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short</w:t>
            </w:r>
          </w:p>
        </w:tc>
        <w:tc>
          <w:tcPr>
            <w:tcW w:w="2841"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eastAsia="zh-CN"/>
              </w:rPr>
              <w:t>Score Deduction</w:t>
            </w:r>
            <w:r>
              <w:rPr>
                <w:rFonts w:hint="eastAsia" w:ascii="Consolas" w:hAnsi="Consolas"/>
                <w:color w:val="000000"/>
                <w:sz w:val="20"/>
                <w:highlight w:val="white"/>
              </w:rPr>
              <w:t>:Score Ded</w:t>
            </w:r>
            <w:r>
              <w:rPr>
                <w:rFonts w:hint="eastAsia" w:ascii="Consolas" w:hAnsi="Consolas"/>
                <w:b/>
                <w:bCs/>
                <w:color w:val="000000"/>
                <w:sz w:val="20"/>
                <w:highlight w:val="white"/>
              </w:rPr>
              <w:t>uction due to good sleeping (ratio of mi</w:t>
            </w:r>
            <w:r>
              <w:rPr>
                <w:rFonts w:hint="eastAsia" w:ascii="Consolas" w:hAnsi="Consolas"/>
                <w:color w:val="000000"/>
                <w:sz w:val="20"/>
                <w:highlight w:val="white"/>
              </w:rPr>
              <w:t>ddle sleep/deep sleep)</w:t>
            </w:r>
          </w:p>
        </w:tc>
      </w:tr>
    </w:tbl>
    <w:p>
      <w:pPr>
        <w:pStyle w:val="3"/>
        <w:rPr>
          <w:rFonts w:hint="eastAsia"/>
        </w:rPr>
      </w:pPr>
      <w:bookmarkStart w:id="119" w:name="_Toc28782"/>
      <w:bookmarkStart w:id="120" w:name="_SleepStatusType"/>
      <w:r>
        <w:rPr>
          <w:rFonts w:hint="eastAsia"/>
        </w:rPr>
        <w:t>SleepStatusType</w:t>
      </w:r>
      <w:bookmarkEnd w:id="119"/>
    </w:p>
    <w:bookmarkEnd w:id="120"/>
    <w:p>
      <w:pPr>
        <w:pStyle w:val="4"/>
      </w:pPr>
      <w:bookmarkStart w:id="121" w:name="_Toc29780"/>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bookmarkEnd w:id="121"/>
    </w:p>
    <w:p>
      <w:pPr>
        <w:pStyle w:val="10"/>
        <w:keepNext w:val="0"/>
        <w:keepLines w:val="0"/>
        <w:widowControl/>
        <w:suppressLineNumbers w:val="0"/>
        <w:spacing w:before="0" w:beforeAutospacing="1" w:after="0" w:afterAutospacing="1"/>
        <w:ind w:left="0" w:right="0"/>
      </w:pPr>
      <w:r>
        <w:t xml:space="preserve">Status value of monitoring </w:t>
      </w:r>
    </w:p>
    <w:p>
      <w:pPr>
        <w:pStyle w:val="4"/>
        <w:rPr>
          <w:rFonts w:ascii="微软雅黑" w:hAnsi="微软雅黑" w:eastAsia="微软雅黑" w:cs="微软雅黑"/>
        </w:rPr>
      </w:pPr>
      <w:bookmarkStart w:id="122" w:name="_Toc12813"/>
      <w:r>
        <w:rPr>
          <w:rFonts w:hint="eastAsia"/>
          <w:lang w:eastAsia="zh-CN"/>
        </w:rPr>
        <w:t>Fields</w:t>
      </w:r>
      <w:bookmarkEnd w:id="122"/>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Field</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Type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val="en-US" w:eastAsia="zh-CN"/>
              </w:rPr>
              <w:t>Value</w:t>
            </w:r>
          </w:p>
        </w:tc>
        <w:tc>
          <w:tcPr>
            <w:tcW w:w="2130" w:type="dxa"/>
            <w:shd w:val="clear" w:color="auto" w:fill="auto"/>
            <w:vAlign w:val="top"/>
          </w:tcPr>
          <w:p>
            <w:pPr>
              <w:rPr>
                <w:rFonts w:hint="eastAsia" w:ascii="Consolas" w:hAnsi="Consolas" w:eastAsia="宋体"/>
                <w:b/>
                <w:bCs/>
                <w:color w:val="000000"/>
                <w:sz w:val="20"/>
                <w:highlight w:val="white"/>
                <w:shd w:val="clear" w:color="FFFFFF" w:fill="D9D9D9"/>
                <w:lang w:eastAsia="zh-CN"/>
              </w:rPr>
            </w:pPr>
            <w:r>
              <w:rPr>
                <w:rFonts w:hint="eastAsia" w:ascii="Consolas" w:hAnsi="Consolas"/>
                <w:b/>
                <w:bCs/>
                <w:color w:val="000000"/>
                <w:sz w:val="20"/>
                <w:highlight w:val="white"/>
                <w:shd w:val="clear" w:color="FFFFFF" w:fill="D9D9D9"/>
                <w:lang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SLEEP_OK</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0x00</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lang w:val="en-US" w:eastAsia="zh-CN"/>
              </w:rPr>
              <w:t>n</w:t>
            </w:r>
            <w:r>
              <w:rPr>
                <w:rFonts w:hint="eastAsia" w:ascii="Consolas" w:hAnsi="Consolas"/>
                <w:color w:val="000000"/>
                <w:sz w:val="20"/>
                <w:highlight w:val="white"/>
              </w:rPr>
              <w:t>ormal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SLEEP_INIT</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0x01</w:t>
            </w:r>
          </w:p>
        </w:tc>
        <w:tc>
          <w:tcPr>
            <w:tcW w:w="2130" w:type="dxa"/>
            <w:shd w:val="clear" w:color="auto" w:fill="auto"/>
            <w:vAlign w:val="center"/>
          </w:tcPr>
          <w:p>
            <w:pPr>
              <w:jc w:val="left"/>
              <w:rPr>
                <w:rFonts w:hint="eastAsia" w:ascii="Consolas" w:hAnsi="Consolas"/>
                <w:color w:val="000000"/>
                <w:sz w:val="20"/>
                <w:highlight w:val="white"/>
                <w:lang w:val="en-US" w:eastAsia="zh-CN"/>
              </w:rPr>
            </w:pPr>
            <w:r>
              <w:rPr>
                <w:rFonts w:hint="eastAsia" w:ascii="Consolas" w:hAnsi="Consolas"/>
                <w:color w:val="000000"/>
                <w:sz w:val="20"/>
                <w:highlight w:val="white"/>
                <w:lang w:val="en-US" w:eastAsia="zh-CN"/>
              </w:rPr>
              <w:t>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0x02</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apnea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SLEEP_H_STOP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0x03</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Heartbeat pause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0x04</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Body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SLEEP_LEAVE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0x05</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 xml:space="preserve">Leaving bed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SLEEP_TURN_OVER</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0x06</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Turning 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SLEEP_BODYMOVE_TEMP</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0x07</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Amplitude of body 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SLEEP_INVALID</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byte</w:t>
            </w:r>
          </w:p>
        </w:tc>
        <w:tc>
          <w:tcPr>
            <w:tcW w:w="2130" w:type="dxa"/>
            <w:shd w:val="clear" w:color="auto" w:fill="auto"/>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-1</w:t>
            </w:r>
          </w:p>
        </w:tc>
        <w:tc>
          <w:tcPr>
            <w:tcW w:w="2130" w:type="dxa"/>
            <w:shd w:val="clear" w:color="auto" w:fill="auto"/>
            <w:vAlign w:val="center"/>
          </w:tcPr>
          <w:p>
            <w:pPr>
              <w:jc w:val="left"/>
              <w:rPr>
                <w:rFonts w:hint="eastAsia" w:ascii="Consolas" w:hAnsi="Consolas" w:eastAsia="宋体"/>
                <w:color w:val="000000"/>
                <w:sz w:val="20"/>
                <w:highlight w:val="white"/>
                <w:lang w:eastAsia="zh-CN"/>
              </w:rPr>
            </w:pPr>
            <w:r>
              <w:rPr>
                <w:rFonts w:hint="eastAsia" w:ascii="Consolas" w:hAnsi="Consolas"/>
                <w:color w:val="000000"/>
                <w:sz w:val="20"/>
                <w:highlight w:val="white"/>
                <w:lang w:val="en-US" w:eastAsia="zh-CN"/>
              </w:rPr>
              <w:t>invalid</w:t>
            </w:r>
          </w:p>
        </w:tc>
      </w:tr>
    </w:tbl>
    <w:p>
      <w:pPr>
        <w:jc w:val="left"/>
        <w:rPr>
          <w:rFonts w:hint="eastAsia" w:ascii="Consolas" w:hAnsi="Consolas"/>
          <w:color w:val="000000"/>
          <w:sz w:val="20"/>
          <w:highlight w:val="white"/>
        </w:rPr>
      </w:pPr>
    </w:p>
    <w:p>
      <w:pPr>
        <w:pStyle w:val="3"/>
        <w:rPr>
          <w:rFonts w:hint="eastAsia"/>
        </w:rPr>
      </w:pPr>
      <w:bookmarkStart w:id="123" w:name="_Toc25477"/>
      <w:bookmarkStart w:id="124" w:name="_EnvironmentData"/>
      <w:r>
        <w:rPr>
          <w:rFonts w:hint="eastAsia"/>
        </w:rPr>
        <w:t>EnvironmentData</w:t>
      </w:r>
      <w:bookmarkEnd w:id="123"/>
    </w:p>
    <w:bookmarkEnd w:id="124"/>
    <w:p>
      <w:pPr>
        <w:pStyle w:val="4"/>
        <w:rPr>
          <w:rFonts w:ascii="宋体" w:hAnsi="宋体" w:eastAsia="宋体" w:cs="宋体"/>
          <w:kern w:val="0"/>
          <w:sz w:val="24"/>
          <w:szCs w:val="24"/>
          <w:lang w:val="en-US" w:eastAsia="zh-CN" w:bidi="ar"/>
        </w:rPr>
      </w:pPr>
      <w:r>
        <w:rPr>
          <w:rFonts w:hint="eastAsia"/>
          <w:lang w:eastAsia="zh-CN"/>
        </w:rPr>
        <w:t>Description</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"http://fanyi.baidu.com/?aldtype=23" \l "zh/en/javascript:void(0);"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ind w:firstLine="420" w:firstLineChars="0"/>
        <w:jc w:val="left"/>
        <w:rPr>
          <w:rFonts w:hint="eastAsia" w:eastAsia="宋体"/>
          <w:lang w:val="en-US" w:eastAsia="zh-CN"/>
        </w:rPr>
      </w:pPr>
      <w:r>
        <w:rPr>
          <w:rFonts w:hint="eastAsia" w:ascii="Consolas" w:hAnsi="Consolas"/>
          <w:color w:val="000000"/>
          <w:sz w:val="20"/>
          <w:highlight w:val="white"/>
        </w:rPr>
        <w:t xml:space="preserve">The result of getting </w:t>
      </w:r>
      <w:r>
        <w:rPr>
          <w:rFonts w:hint="eastAsia" w:ascii="Consolas" w:hAnsi="Consolas"/>
          <w:color w:val="000000"/>
          <w:sz w:val="20"/>
          <w:highlight w:val="white"/>
          <w:lang w:val="en-US" w:eastAsia="zh-CN"/>
        </w:rPr>
        <w:t>environment data</w:t>
      </w:r>
    </w:p>
    <w:p>
      <w:pPr>
        <w:pStyle w:val="4"/>
        <w:rPr>
          <w:rFonts w:ascii="微软雅黑" w:hAnsi="微软雅黑" w:eastAsia="微软雅黑" w:cs="微软雅黑"/>
        </w:rPr>
      </w:pPr>
      <w:r>
        <w:rPr>
          <w:rFonts w:hint="eastAsia"/>
          <w:lang w:eastAsia="zh-CN"/>
        </w:rPr>
        <w:t>Fields</w:t>
      </w:r>
    </w:p>
    <w:tbl>
      <w:tblPr>
        <w:tblStyle w:val="14"/>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Field</w:t>
            </w:r>
          </w:p>
        </w:tc>
        <w:tc>
          <w:tcPr>
            <w:tcW w:w="2841" w:type="dxa"/>
            <w:shd w:val="clear" w:color="auto" w:fill="auto"/>
            <w:vAlign w:val="top"/>
          </w:tcPr>
          <w:p>
            <w:pPr>
              <w:rPr>
                <w:rFonts w:hint="eastAsia" w:ascii="Consolas" w:hAnsi="Consolas"/>
                <w:b/>
                <w:bCs/>
                <w:color w:val="000000"/>
                <w:sz w:val="20"/>
                <w:highlight w:val="white"/>
                <w:shd w:val="clear" w:color="FFFFFF" w:fill="D9D9D9"/>
              </w:rPr>
            </w:pPr>
            <w:r>
              <w:rPr>
                <w:rFonts w:hint="eastAsia" w:ascii="Consolas" w:hAnsi="Consolas"/>
                <w:b/>
                <w:bCs/>
                <w:color w:val="000000"/>
                <w:sz w:val="20"/>
                <w:highlight w:val="white"/>
                <w:shd w:val="clear" w:color="FFFFFF" w:fill="D9D9D9"/>
                <w:lang w:eastAsia="zh-CN"/>
              </w:rPr>
              <w:t>Type</w:t>
            </w:r>
          </w:p>
        </w:tc>
        <w:tc>
          <w:tcPr>
            <w:tcW w:w="2841" w:type="dxa"/>
            <w:shd w:val="clear" w:color="auto" w:fill="auto"/>
            <w:vAlign w:val="top"/>
          </w:tcPr>
          <w:p>
            <w:pPr>
              <w:rPr>
                <w:rFonts w:hint="eastAsia" w:ascii="Consolas" w:hAnsi="Consolas" w:eastAsia="宋体"/>
                <w:b/>
                <w:bCs/>
                <w:color w:val="000000"/>
                <w:sz w:val="20"/>
                <w:highlight w:val="white"/>
                <w:shd w:val="clear" w:color="FFFFFF" w:fill="D9D9D9"/>
                <w:lang w:val="en-US" w:eastAsia="zh-CN"/>
              </w:rPr>
            </w:pPr>
            <w:r>
              <w:rPr>
                <w:rFonts w:hint="eastAsia" w:ascii="Consolas" w:hAnsi="Consolas"/>
                <w:b/>
                <w:bCs/>
                <w:color w:val="000000"/>
                <w:sz w:val="20"/>
                <w:highlight w:val="white"/>
                <w:shd w:val="clear" w:color="FFFFFF" w:fill="D9D9D9"/>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temperature</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Temperature</w:t>
            </w:r>
            <w:r>
              <w:rPr>
                <w:rFonts w:hint="eastAsia" w:ascii="Consolas" w:hAnsi="Consolas"/>
                <w:color w:val="000000"/>
                <w:sz w:val="20"/>
                <w:highlight w:val="white"/>
                <w:lang w:val="en-US" w:eastAsia="zh-CN"/>
              </w:rPr>
              <w:t>,</w:t>
            </w:r>
            <w:r>
              <w:rPr>
                <w:rFonts w:hint="eastAsia" w:ascii="Consolas" w:hAnsi="Consolas"/>
                <w:color w:val="000000"/>
                <w:sz w:val="20"/>
                <w:highlight w:val="white"/>
              </w:rPr>
              <w:t>Unit</w:t>
            </w:r>
            <w:r>
              <w:rPr>
                <w:rFonts w:hint="eastAsia" w:ascii="Consolas" w:hAnsi="Consolas"/>
                <w:color w:val="000000"/>
                <w:sz w:val="20"/>
                <w:highlight w:val="white"/>
                <w:lang w:val="en-US" w:eastAsia="zh-CN"/>
              </w:rPr>
              <w:t>(Celsius)</w:t>
            </w:r>
            <w:bookmarkStart w:id="125" w:name="_GoBack"/>
            <w:bookmarkEnd w:id="1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humidity</w:t>
            </w:r>
          </w:p>
        </w:tc>
        <w:tc>
          <w:tcPr>
            <w:tcW w:w="2841" w:type="dxa"/>
            <w:vAlign w:val="center"/>
          </w:tcPr>
          <w:p>
            <w:pPr>
              <w:jc w:val="left"/>
              <w:rPr>
                <w:rFonts w:hint="eastAsia" w:ascii="Consolas" w:hAnsi="Consolas"/>
                <w:color w:val="000000"/>
                <w:sz w:val="20"/>
                <w:highlight w:val="white"/>
              </w:rPr>
            </w:pPr>
            <w:r>
              <w:rPr>
                <w:rFonts w:hint="eastAsia" w:ascii="Consolas" w:hAnsi="Consolas"/>
                <w:color w:val="000000"/>
                <w:sz w:val="20"/>
                <w:highlight w:val="white"/>
              </w:rPr>
              <w:t>int</w:t>
            </w:r>
          </w:p>
        </w:tc>
        <w:tc>
          <w:tcPr>
            <w:tcW w:w="2841" w:type="dxa"/>
            <w:vAlign w:val="center"/>
          </w:tcPr>
          <w:p>
            <w:pPr>
              <w:jc w:val="left"/>
              <w:rPr>
                <w:rFonts w:hint="eastAsia" w:ascii="Consolas" w:hAnsi="Consolas"/>
                <w:color w:val="000000"/>
                <w:sz w:val="20"/>
                <w:highlight w:val="white"/>
                <w:lang w:eastAsia="zh-CN"/>
              </w:rPr>
            </w:pPr>
            <w:r>
              <w:rPr>
                <w:rFonts w:hint="eastAsia" w:ascii="Consolas" w:hAnsi="Consolas"/>
                <w:color w:val="000000"/>
                <w:sz w:val="20"/>
                <w:highlight w:val="white"/>
              </w:rPr>
              <w:t>humidity</w:t>
            </w:r>
          </w:p>
        </w:tc>
      </w:tr>
    </w:tbl>
    <w:p/>
    <w:sectPr>
      <w:footerReference r:id="rId8" w:type="first"/>
      <w:footerReference r:id="rId7"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wallia New">
    <w:panose1 w:val="020B0304020202090204"/>
    <w:charset w:val="00"/>
    <w:family w:val="auto"/>
    <w:pitch w:val="default"/>
    <w:sig w:usb0="81000003" w:usb1="00000000" w:usb2="00000000" w:usb3="00000000" w:csb0="00010001" w:csb1="00000000"/>
  </w:font>
  <w:font w:name="BrowalliaUPC">
    <w:panose1 w:val="020B0304020202090204"/>
    <w:charset w:val="00"/>
    <w:family w:val="auto"/>
    <w:pitch w:val="default"/>
    <w:sig w:usb0="81000003" w:usb1="00000000" w:usb2="00000000" w:usb3="00000000" w:csb0="00010001" w:csb1="00000000"/>
  </w:font>
  <w:font w:name="Brush Script Std">
    <w:panose1 w:val="03060802040607070404"/>
    <w:charset w:val="00"/>
    <w:family w:val="auto"/>
    <w:pitch w:val="default"/>
    <w:sig w:usb0="00000003" w:usb1="00000000" w:usb2="00000000" w:usb3="00000000" w:csb0="20000001" w:csb1="00000000"/>
  </w:font>
  <w:font w:name="Buxton Sketch">
    <w:panose1 w:val="03080500000500000004"/>
    <w:charset w:val="00"/>
    <w:family w:val="auto"/>
    <w:pitch w:val="default"/>
    <w:sig w:usb0="A00002AF" w:usb1="400020DB" w:usb2="00000000" w:usb3="00000000" w:csb0="2000009F" w:csb1="00000000"/>
  </w:font>
  <w:font w:name="Cambria Math">
    <w:panose1 w:val="02040503050406030204"/>
    <w:charset w:val="00"/>
    <w:family w:val="auto"/>
    <w:pitch w:val="default"/>
    <w:sig w:usb0="E00002FF" w:usb1="420024FF" w:usb2="00000000" w:usb3="00000000" w:csb0="2000019F" w:csb1="0000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arlemagne Std">
    <w:panose1 w:val="04020705060702020204"/>
    <w:charset w:val="00"/>
    <w:family w:val="auto"/>
    <w:pitch w:val="default"/>
    <w:sig w:usb0="00000003" w:usb1="00000000" w:usb2="00000000" w:usb3="00000000" w:csb0="20000001" w:csb1="00000000"/>
  </w:font>
  <w:font w:name="Comic Sans MS">
    <w:panose1 w:val="030F09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86"/>
    <w:family w:val="auto"/>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rFonts w:hint="eastAsia"/>
      </w:rPr>
      <w:t>7</w:t>
    </w:r>
    <w:r>
      <w:rPr>
        <w:rFonts w:hint="eastAsia"/>
      </w:rPr>
      <w:fldChar w:fldCharType="end"/>
    </w:r>
    <w:r>
      <w:rPr>
        <w:rFonts w:hint="eastAsia"/>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t>21</w:t>
    </w:r>
    <w:r>
      <w:rPr>
        <w:rFonts w:hint="eastAsia"/>
      </w:rPr>
      <w:fldChar w:fldCharType="end"/>
    </w:r>
    <w:r>
      <w:rPr>
        <w:rFonts w:hint="eastAsia"/>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ascii="微软雅黑" w:hAnsi="微软雅黑" w:eastAsia="微软雅黑" w:cs="微软雅黑"/>
        <w:color w:val="7F7F7F"/>
        <w:sz w:val="16"/>
        <w:szCs w:val="16"/>
      </w:rPr>
    </w:pPr>
    <w:r>
      <w:rPr>
        <w:rFonts w:hint="eastAsia" w:ascii="微软雅黑" w:hAnsi="微软雅黑" w:eastAsia="微软雅黑" w:cs="微软雅黑"/>
        <w:color w:val="7F7F7F"/>
        <w:sz w:val="16"/>
        <w:szCs w:val="16"/>
      </w:rPr>
      <w:t>深圳市迈迪加科技发展有限公司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9991"/>
    <w:multiLevelType w:val="singleLevel"/>
    <w:tmpl w:val="59B79991"/>
    <w:lvl w:ilvl="0" w:tentative="0">
      <w:start w:val="2"/>
      <w:numFmt w:val="decimal"/>
      <w:suff w:val="nothing"/>
      <w:lvlText w:val="%1."/>
      <w:lvlJc w:val="left"/>
    </w:lvl>
  </w:abstractNum>
  <w:abstractNum w:abstractNumId="1">
    <w:nsid w:val="59BA4952"/>
    <w:multiLevelType w:val="singleLevel"/>
    <w:tmpl w:val="59BA4952"/>
    <w:lvl w:ilvl="0" w:tentative="0">
      <w:start w:val="1"/>
      <w:numFmt w:val="decimal"/>
      <w:lvlText w:val="%1."/>
      <w:lvlJc w:val="left"/>
      <w:pPr>
        <w:ind w:left="425" w:hanging="425"/>
      </w:pPr>
      <w:rPr>
        <w:rFonts w:hint="default"/>
      </w:rPr>
    </w:lvl>
  </w:abstractNum>
  <w:abstractNum w:abstractNumId="2">
    <w:nsid w:val="59DDE54B"/>
    <w:multiLevelType w:val="singleLevel"/>
    <w:tmpl w:val="59DDE54B"/>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3743"/>
    <w:rsid w:val="00424226"/>
    <w:rsid w:val="00443B6D"/>
    <w:rsid w:val="00511B9A"/>
    <w:rsid w:val="00714C9E"/>
    <w:rsid w:val="0089763D"/>
    <w:rsid w:val="00C8007E"/>
    <w:rsid w:val="00F34E54"/>
    <w:rsid w:val="00FC37C2"/>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2">
    <w:name w:val="FollowedHyperlink"/>
    <w:qFormat/>
    <w:uiPriority w:val="0"/>
    <w:rPr>
      <w:color w:val="800080"/>
      <w:u w:val="single"/>
    </w:rPr>
  </w:style>
  <w:style w:type="character" w:styleId="13">
    <w:name w:val="Hyperlink"/>
    <w:qFormat/>
    <w:uiPriority w:val="0"/>
    <w:rPr>
      <w:color w:val="0000FF"/>
      <w:u w:val="single"/>
    </w:rPr>
  </w:style>
  <w:style w:type="paragraph" w:customStyle="1" w:styleId="15">
    <w:name w:val="无间隔1"/>
    <w:qFormat/>
    <w:uiPriority w:val="1"/>
    <w:rPr>
      <w:rFonts w:ascii="Calibri" w:hAnsi="Calibri" w:eastAsia="宋体" w:cs="黑体"/>
      <w:sz w:val="22"/>
      <w:szCs w:val="22"/>
      <w:lang w:val="en-US" w:eastAsia="zh-CN" w:bidi="ar-SA"/>
    </w:rPr>
  </w:style>
  <w:style w:type="character" w:customStyle="1" w:styleId="16">
    <w:name w:val="mw-headl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2017-11-21T07:43:22Z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